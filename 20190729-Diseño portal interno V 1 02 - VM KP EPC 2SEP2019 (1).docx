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2F1C" w14:textId="77777777" w:rsidR="00B3619C" w:rsidRDefault="0078787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67909AC" wp14:editId="5C74DC1B">
                <wp:simplePos x="0" y="0"/>
                <wp:positionH relativeFrom="page">
                  <wp:posOffset>685800</wp:posOffset>
                </wp:positionH>
                <wp:positionV relativeFrom="page">
                  <wp:posOffset>739140</wp:posOffset>
                </wp:positionV>
                <wp:extent cx="6286500" cy="5603875"/>
                <wp:effectExtent l="0" t="0" r="0" b="0"/>
                <wp:wrapNone/>
                <wp:docPr id="382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5603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98000"/>
                                <a:shade val="100000"/>
                                <a:hueMod val="100000"/>
                                <a:satMod val="130000"/>
                                <a:lumMod val="112000"/>
                              </a:sysClr>
                            </a:gs>
                            <a:gs pos="100000">
                              <a:sysClr val="windowText" lastClr="000000">
                                <a:shade val="84000"/>
                                <a:hueMod val="96000"/>
                                <a:satMod val="120000"/>
                                <a:lumMod val="80000"/>
                              </a:sys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1D73E4F" w14:textId="339B96F8" w:rsidR="00CB339C" w:rsidRPr="007640F9" w:rsidRDefault="004C4515">
                            <w:pPr>
                              <w:pStyle w:val="Sinespaciado"/>
                              <w:rPr>
                                <w:color w:val="FFFFFF"/>
                                <w:sz w:val="72"/>
                                <w:szCs w:val="84"/>
                                <w:lang w:val="es-ES"/>
                              </w:rPr>
                            </w:pPr>
                            <w:r>
                              <w:rPr>
                                <w:sz w:val="72"/>
                                <w:szCs w:val="84"/>
                                <w:lang w:val="es-ES"/>
                              </w:rPr>
                              <w:t>Proceso de gestión de información del</w:t>
                            </w:r>
                            <w:r w:rsidR="005F1BF8">
                              <w:rPr>
                                <w:sz w:val="72"/>
                                <w:szCs w:val="84"/>
                                <w:lang w:val="es-ES"/>
                              </w:rPr>
                              <w:t xml:space="preserve"> portal</w:t>
                            </w:r>
                            <w:r w:rsidR="000163BC">
                              <w:rPr>
                                <w:sz w:val="72"/>
                                <w:szCs w:val="84"/>
                                <w:lang w:val="es-ES"/>
                              </w:rPr>
                              <w:t xml:space="preserve"> </w:t>
                            </w:r>
                            <w:r w:rsidR="00A74F61">
                              <w:rPr>
                                <w:sz w:val="72"/>
                                <w:szCs w:val="84"/>
                                <w:lang w:val="es-ES"/>
                              </w:rPr>
                              <w:t>CONTRALAFT</w:t>
                            </w:r>
                          </w:p>
                        </w:txbxContent>
                      </wps:txbx>
                      <wps:bodyPr rot="0" vert="horz" wrap="square" lIns="228600" tIns="45720" rIns="1371600" bIns="9144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09AC" id="Rectángulo 6" o:spid="_x0000_s1026" style="position:absolute;margin-left:54pt;margin-top:58.2pt;width:495pt;height:441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" fillcolor="#2b2b2b" stroked="f">
                <v:fill color2="black" rotate="t" focusposition=".5,.5" focussize="-.5,-.5" focus="100%" type="gradientRadial"/>
                <v:textbox inset="18pt,,108pt,7.2pt">
                  <w:txbxContent>
                    <w:p w14:paraId="61D73E4F" w14:textId="339B96F8" w:rsidR="00CB339C" w:rsidRPr="007640F9" w:rsidRDefault="004C4515">
                      <w:pPr>
                        <w:pStyle w:val="Sinespaciado"/>
                        <w:rPr>
                          <w:color w:val="FFFFFF"/>
                          <w:sz w:val="72"/>
                          <w:szCs w:val="84"/>
                          <w:lang w:val="es-ES"/>
                        </w:rPr>
                      </w:pPr>
                      <w:r>
                        <w:rPr>
                          <w:sz w:val="72"/>
                          <w:szCs w:val="84"/>
                          <w:lang w:val="es-ES"/>
                        </w:rPr>
                        <w:t>Proceso de gestión de información del</w:t>
                      </w:r>
                      <w:r w:rsidR="005F1BF8">
                        <w:rPr>
                          <w:sz w:val="72"/>
                          <w:szCs w:val="84"/>
                          <w:lang w:val="es-ES"/>
                        </w:rPr>
                        <w:t xml:space="preserve"> portal</w:t>
                      </w:r>
                      <w:r w:rsidR="000163BC">
                        <w:rPr>
                          <w:sz w:val="72"/>
                          <w:szCs w:val="84"/>
                          <w:lang w:val="es-ES"/>
                        </w:rPr>
                        <w:t xml:space="preserve"> </w:t>
                      </w:r>
                      <w:r w:rsidR="00A74F61">
                        <w:rPr>
                          <w:sz w:val="72"/>
                          <w:szCs w:val="84"/>
                          <w:lang w:val="es-ES"/>
                        </w:rPr>
                        <w:t>CONTRALAFT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93F0DB" w14:textId="77777777" w:rsidR="00B3619C" w:rsidRDefault="00B3619C"/>
    <w:p w14:paraId="328BD76D" w14:textId="77777777" w:rsidR="00B3619C" w:rsidRDefault="00B3619C"/>
    <w:p w14:paraId="39D45095" w14:textId="77777777" w:rsidR="00B3619C" w:rsidRDefault="00B3619C"/>
    <w:p w14:paraId="212431C2" w14:textId="77777777" w:rsidR="00B3619C" w:rsidRPr="00963DFD" w:rsidRDefault="0078787D">
      <w:pPr>
        <w:rPr>
          <w:color w:val="303030"/>
        </w:rPr>
      </w:pPr>
      <w:r>
        <w:rPr>
          <w:noProof/>
          <w:lang w:eastAsia="es-PE"/>
        </w:rPr>
        <w:drawing>
          <wp:anchor distT="0" distB="0" distL="114300" distR="114300" simplePos="0" relativeHeight="251659776" behindDoc="0" locked="0" layoutInCell="1" allowOverlap="1" wp14:anchorId="0A2CE2BC" wp14:editId="7703017D">
            <wp:simplePos x="0" y="0"/>
            <wp:positionH relativeFrom="margin">
              <wp:posOffset>-73152</wp:posOffset>
            </wp:positionH>
            <wp:positionV relativeFrom="paragraph">
              <wp:posOffset>4141190</wp:posOffset>
            </wp:positionV>
            <wp:extent cx="2429510" cy="809625"/>
            <wp:effectExtent l="0" t="0" r="8890" b="9525"/>
            <wp:wrapNone/>
            <wp:docPr id="26" name="Imagen 1" descr="Image result for giz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 result for giz pe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5D0548" wp14:editId="10A07227">
                <wp:simplePos x="0" y="0"/>
                <wp:positionH relativeFrom="page">
                  <wp:posOffset>685800</wp:posOffset>
                </wp:positionH>
                <wp:positionV relativeFrom="page">
                  <wp:posOffset>6256655</wp:posOffset>
                </wp:positionV>
                <wp:extent cx="2833370" cy="3879850"/>
                <wp:effectExtent l="0" t="0" r="0" b="0"/>
                <wp:wrapNone/>
                <wp:docPr id="386" name="Cuadro de texto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3370" cy="387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7A35B7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746B7B54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963DFD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673B27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455527E7" w14:textId="77777777" w:rsidR="00CB339C" w:rsidRPr="00963DFD" w:rsidRDefault="00CB339C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14:paraId="6EE88F7F" w14:textId="2613E209" w:rsidR="00CB339C" w:rsidRPr="00963DFD" w:rsidRDefault="00E26149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22</w:t>
                            </w:r>
                            <w:r w:rsidR="00CB339C" w:rsidRPr="00963DFD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/0</w:t>
                            </w:r>
                            <w:r w:rsidR="005F1BF8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7</w:t>
                            </w:r>
                            <w:r w:rsidR="00CB339C" w:rsidRPr="00963DFD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/201</w:t>
                            </w:r>
                            <w:r w:rsidR="00CB339C">
                              <w:rPr>
                                <w:b/>
                                <w:bCs/>
                                <w:color w:val="303030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D0548" id="_x0000_t202" coordsize="21600,21600" o:spt="202" path="m,l,21600r21600,l21600,xe">
                <v:stroke joinstyle="miter"/>
                <v:path gradientshapeok="t" o:connecttype="rect"/>
              </v:shapetype>
              <v:shape id="Cuadro de texto 386" o:spid="_x0000_s1027" type="#_x0000_t202" style="position:absolute;margin-left:54pt;margin-top:492.65pt;width:223.1pt;height:305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" filled="f" stroked="f" strokeweight=".5pt">
                <v:textbox inset=",7.2pt,,7.2pt">
                  <w:txbxContent>
                    <w:p w14:paraId="1D7A35B7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</w:p>
                    <w:p w14:paraId="746B7B54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  <w:r w:rsidRPr="00963DFD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673B27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</w:p>
                    <w:p w14:paraId="455527E7" w14:textId="77777777" w:rsidR="00CB339C" w:rsidRPr="00963DFD" w:rsidRDefault="00CB339C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</w:p>
                    <w:p w14:paraId="6EE88F7F" w14:textId="2613E209" w:rsidR="00CB339C" w:rsidRPr="00963DFD" w:rsidRDefault="00E26149">
                      <w:pPr>
                        <w:suppressOverlap/>
                        <w:jc w:val="right"/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22</w:t>
                      </w:r>
                      <w:r w:rsidR="00CB339C" w:rsidRPr="00963DFD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/0</w:t>
                      </w:r>
                      <w:r w:rsidR="005F1BF8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7</w:t>
                      </w:r>
                      <w:r w:rsidR="00CB339C" w:rsidRPr="00963DFD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/201</w:t>
                      </w:r>
                      <w:r w:rsidR="00CB339C">
                        <w:rPr>
                          <w:b/>
                          <w:bCs/>
                          <w:color w:val="303030"/>
                          <w:spacing w:val="60"/>
                          <w:sz w:val="20"/>
                          <w:szCs w:val="20"/>
                          <w:lang w:val="es-ES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47F138" wp14:editId="40FDF43E">
                <wp:simplePos x="0" y="0"/>
                <wp:positionH relativeFrom="page">
                  <wp:posOffset>3519170</wp:posOffset>
                </wp:positionH>
                <wp:positionV relativeFrom="page">
                  <wp:posOffset>6256655</wp:posOffset>
                </wp:positionV>
                <wp:extent cx="3462655" cy="3879850"/>
                <wp:effectExtent l="0" t="0" r="0" b="0"/>
                <wp:wrapNone/>
                <wp:docPr id="387" name="Cuadro de text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2655" cy="387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B3435F" w14:textId="77777777" w:rsidR="00CB339C" w:rsidRPr="000B30BA" w:rsidRDefault="00CB339C">
                            <w:pPr>
                              <w:suppressOverlap/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</w:pPr>
                            <w:proofErr w:type="spellStart"/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>Cooperación</w:t>
                            </w:r>
                            <w:proofErr w:type="spellEnd"/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>Alemana</w:t>
                            </w:r>
                            <w:proofErr w:type="spellEnd"/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>implementada</w:t>
                            </w:r>
                            <w:proofErr w:type="spellEnd"/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>por</w:t>
                            </w:r>
                            <w:proofErr w:type="spellEnd"/>
                            <w:r w:rsidRPr="000B30BA">
                              <w:rPr>
                                <w:rFonts w:eastAsia="Times New Roman"/>
                                <w:color w:val="303030"/>
                                <w:sz w:val="36"/>
                                <w:szCs w:val="40"/>
                                <w:lang w:val="de-DE"/>
                              </w:rPr>
                              <w:t xml:space="preserve"> la Deutsche Gesellschaft für Internationale Zusammenarbeit (GIZ) GmbH</w:t>
                            </w:r>
                          </w:p>
                          <w:p w14:paraId="2E2C553A" w14:textId="77777777" w:rsidR="00CB339C" w:rsidRPr="000B30BA" w:rsidRDefault="00CB339C">
                            <w:pPr>
                              <w:suppressOverlap/>
                              <w:rPr>
                                <w:color w:val="303030"/>
                                <w:sz w:val="20"/>
                                <w:szCs w:val="20"/>
                              </w:rPr>
                            </w:pPr>
                            <w:r w:rsidRPr="000B30BA">
                              <w:rPr>
                                <w:color w:val="303030"/>
                                <w:sz w:val="20"/>
                                <w:szCs w:val="20"/>
                              </w:rPr>
                              <w:t>Documento preparado en el marco de la asistencia técnica brindada a la Comisión Ejecutiva Multisectorial de Lucha contra el LA/FT (CONTRALAFT).</w:t>
                            </w:r>
                          </w:p>
                          <w:p w14:paraId="75CE5102" w14:textId="77777777" w:rsidR="00CB339C" w:rsidRDefault="00CB339C"/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F138" id="Cuadro de texto 387" o:spid="_x0000_s1028" type="#_x0000_t202" style="position:absolute;margin-left:277.1pt;margin-top:492.65pt;width:272.65pt;height:305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" filled="f" stroked="f" strokeweight=".5pt">
                <v:textbox inset=",14.4pt,,7.2pt">
                  <w:txbxContent>
                    <w:p w14:paraId="2EB3435F" w14:textId="77777777" w:rsidR="00CB339C" w:rsidRPr="000B30BA" w:rsidRDefault="00CB339C">
                      <w:pPr>
                        <w:suppressOverlap/>
                        <w:rPr>
                          <w:rFonts w:eastAsia="Times New Roman"/>
                          <w:color w:val="303030"/>
                          <w:sz w:val="36"/>
                          <w:szCs w:val="40"/>
                          <w:lang w:val="de-DE"/>
                        </w:rPr>
                      </w:pPr>
                      <w:r w:rsidRPr="000B30BA">
                        <w:rPr>
                          <w:rFonts w:eastAsia="Times New Roman"/>
                          <w:color w:val="303030"/>
                          <w:sz w:val="36"/>
                          <w:szCs w:val="40"/>
                          <w:lang w:val="de-DE"/>
                        </w:rPr>
                        <w:t>Cooperación Alemana implementada por la Deutsche Gesellschaft für Internationale Zusammenarbeit (GIZ) GmbH</w:t>
                      </w:r>
                    </w:p>
                    <w:p w14:paraId="2E2C553A" w14:textId="77777777" w:rsidR="00CB339C" w:rsidRPr="000B30BA" w:rsidRDefault="00CB339C">
                      <w:pPr>
                        <w:suppressOverlap/>
                        <w:rPr>
                          <w:color w:val="303030"/>
                          <w:sz w:val="20"/>
                          <w:szCs w:val="20"/>
                        </w:rPr>
                      </w:pPr>
                      <w:r w:rsidRPr="000B30BA">
                        <w:rPr>
                          <w:color w:val="303030"/>
                          <w:sz w:val="20"/>
                          <w:szCs w:val="20"/>
                        </w:rPr>
                        <w:t>Documento preparado en el marco de la asistencia técnica brindada a la Comisión Ejecutiva Multisectorial de Lucha contra el LA/FT (CONTRALAFT).</w:t>
                      </w:r>
                    </w:p>
                    <w:p w14:paraId="75CE5102" w14:textId="77777777" w:rsidR="00CB339C" w:rsidRDefault="00CB339C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98FD4F3" wp14:editId="4DE953BB">
                <wp:simplePos x="0" y="0"/>
                <wp:positionH relativeFrom="page">
                  <wp:posOffset>685800</wp:posOffset>
                </wp:positionH>
                <wp:positionV relativeFrom="page">
                  <wp:posOffset>6256655</wp:posOffset>
                </wp:positionV>
                <wp:extent cx="6296025" cy="3879850"/>
                <wp:effectExtent l="0" t="0" r="9525" b="6350"/>
                <wp:wrapNone/>
                <wp:docPr id="388" name="Rectángulo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6025" cy="3879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8000"/>
                                <a:shade val="100000"/>
                                <a:hueMod val="100000"/>
                                <a:satMod val="130000"/>
                                <a:lumMod val="112000"/>
                              </a:sysClr>
                            </a:gs>
                            <a:gs pos="100000">
                              <a:sysClr val="window" lastClr="FFFFFF">
                                <a:shade val="84000"/>
                                <a:hueMod val="96000"/>
                                <a:satMod val="120000"/>
                                <a:lumMod val="80000"/>
                              </a:sys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19050" cap="rnd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A05F" id="Rectángulo 388" o:spid="_x0000_s1026" style="position:absolute;margin-left:54pt;margin-top:492.65pt;width:495.75pt;height:305.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" stroked="f" strokeweight="1.5pt">
                <v:fill color2="#bdbdbd" rotate="t" focusposition=".5,.5" focussize="-.5,-.5" focus="100%" type="gradientRadial"/>
                <v:stroke endcap="round"/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B3E0487" wp14:editId="65406F7B">
                <wp:simplePos x="0" y="0"/>
                <wp:positionH relativeFrom="page">
                  <wp:posOffset>5671185</wp:posOffset>
                </wp:positionH>
                <wp:positionV relativeFrom="page">
                  <wp:posOffset>5239385</wp:posOffset>
                </wp:positionV>
                <wp:extent cx="777240" cy="740410"/>
                <wp:effectExtent l="0" t="635" r="3175" b="3175"/>
                <wp:wrapNone/>
                <wp:docPr id="389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777240" cy="740410"/>
                          <a:chOff x="10217" y="9410"/>
                          <a:chExt cx="1565" cy="590"/>
                        </a:xfrm>
                      </wpg:grpSpPr>
                      <wps:wsp>
                        <wps:cNvPr id="39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0" y="9410"/>
                            <a:ext cx="682" cy="590"/>
                          </a:xfrm>
                          <a:prstGeom prst="chevron">
                            <a:avLst>
                              <a:gd name="adj" fmla="val 60312"/>
                            </a:avLst>
                          </a:prstGeom>
                          <a:solidFill>
                            <a:srgbClr val="DEDEE0">
                              <a:lumMod val="75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60312"/>
                            </a:avLst>
                          </a:prstGeom>
                          <a:solidFill>
                            <a:srgbClr val="DEDEE0">
                              <a:lumMod val="5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57613"/>
                            </a:avLst>
                          </a:prstGeom>
                          <a:solidFill>
                            <a:srgbClr val="DEDEE0">
                              <a:lumMod val="25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79959" id="Grupo 7" o:spid="_x0000_s1026" style="position:absolute;margin-left:446.55pt;margin-top:412.55pt;width:61.2pt;height:58.3pt;rotation:90;z-index:251656704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" adj="10330" fillcolor="#a5a5aa" stroked="f" strokecolor="white"/>
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" adj="10330" fillcolor="#6c6c73" stroked="f" strokecolor="white"/>
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" adj="10834" fillcolor="#363639" stroked="f" strokecolor="white"/>
                <w10:wrap anchorx="page" anchory="page"/>
              </v:group>
            </w:pict>
          </mc:Fallback>
        </mc:AlternateContent>
      </w:r>
      <w:r w:rsidR="00B3619C" w:rsidRPr="00963DFD">
        <w:rPr>
          <w:color w:val="303030"/>
        </w:rPr>
        <w:br w:type="page"/>
      </w:r>
    </w:p>
    <w:p w14:paraId="049599DA" w14:textId="77777777" w:rsidR="00901D24" w:rsidRPr="00D44574" w:rsidRDefault="00E03033" w:rsidP="007F5AC6">
      <w:pPr>
        <w:pStyle w:val="TtuloTDC"/>
        <w:rPr>
          <w:rFonts w:asciiTheme="minorHAnsi" w:eastAsia="Verdana" w:hAnsiTheme="minorHAnsi" w:cstheme="minorHAnsi"/>
          <w:noProof/>
        </w:rPr>
      </w:pPr>
      <w:bookmarkStart w:id="0" w:name="_Toc454868984"/>
      <w:r w:rsidRPr="00D44574">
        <w:rPr>
          <w:rFonts w:asciiTheme="minorHAnsi" w:eastAsia="Verdana" w:hAnsiTheme="minorHAnsi" w:cstheme="minorHAnsi"/>
          <w:noProof/>
        </w:rPr>
        <w:lastRenderedPageBreak/>
        <w:t>Contenido</w:t>
      </w:r>
    </w:p>
    <w:p w14:paraId="7A3BE069" w14:textId="77777777" w:rsidR="00E03033" w:rsidRPr="00D44574" w:rsidRDefault="00E03033" w:rsidP="00E03033">
      <w:pPr>
        <w:rPr>
          <w:rFonts w:asciiTheme="minorHAnsi" w:hAnsiTheme="minorHAnsi" w:cstheme="minorHAnsi"/>
          <w:lang w:eastAsia="es-PE"/>
        </w:rPr>
      </w:pPr>
    </w:p>
    <w:p w14:paraId="7D46D773" w14:textId="704669AF" w:rsidR="00560557" w:rsidRDefault="00901D24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TOC \o "1-3" \h \z \u </w:instrText>
      </w:r>
      <w:r w:rsidRPr="00D44574">
        <w:rPr>
          <w:rFonts w:asciiTheme="minorHAnsi" w:hAnsiTheme="minorHAnsi" w:cstheme="minorHAnsi"/>
        </w:rPr>
        <w:fldChar w:fldCharType="separate"/>
      </w:r>
      <w:hyperlink w:anchor="_Toc14679072" w:history="1">
        <w:r w:rsidR="00560557" w:rsidRPr="00AF6489">
          <w:rPr>
            <w:rStyle w:val="Hipervnculo"/>
            <w:rFonts w:cstheme="minorHAnsi"/>
            <w:noProof/>
          </w:rPr>
          <w:t>1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Antecedentes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_Toc14679072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2</w:t>
        </w:r>
        <w:r w:rsidR="00560557">
          <w:rPr>
            <w:noProof/>
            <w:webHidden/>
          </w:rPr>
          <w:fldChar w:fldCharType="end"/>
        </w:r>
      </w:hyperlink>
    </w:p>
    <w:p w14:paraId="21C45D47" w14:textId="02547DCD" w:rsidR="00560557" w:rsidRDefault="005F5284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3" w:history="1">
        <w:r w:rsidR="00560557" w:rsidRPr="00AF6489">
          <w:rPr>
            <w:rStyle w:val="Hipervnculo"/>
            <w:rFonts w:cstheme="minorHAnsi"/>
            <w:noProof/>
          </w:rPr>
          <w:t>2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Objetivo de la sección privada del portal CONTRALAFT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_Toc14679073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2</w:t>
        </w:r>
        <w:r w:rsidR="00560557">
          <w:rPr>
            <w:noProof/>
            <w:webHidden/>
          </w:rPr>
          <w:fldChar w:fldCharType="end"/>
        </w:r>
      </w:hyperlink>
    </w:p>
    <w:p w14:paraId="053B2212" w14:textId="442F8DBD" w:rsidR="00560557" w:rsidRDefault="005F5284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4" w:history="1">
        <w:r w:rsidR="00560557" w:rsidRPr="00AF6489">
          <w:rPr>
            <w:rStyle w:val="Hipervnculo"/>
            <w:rFonts w:cstheme="minorHAnsi"/>
            <w:noProof/>
          </w:rPr>
          <w:t>3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Perfiles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_Toc14679074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2</w:t>
        </w:r>
        <w:r w:rsidR="00560557">
          <w:rPr>
            <w:noProof/>
            <w:webHidden/>
          </w:rPr>
          <w:fldChar w:fldCharType="end"/>
        </w:r>
      </w:hyperlink>
    </w:p>
    <w:p w14:paraId="4896C5A2" w14:textId="3BB582C8" w:rsidR="00560557" w:rsidRDefault="005F5284">
      <w:pPr>
        <w:pStyle w:val="TDC1"/>
        <w:tabs>
          <w:tab w:val="left" w:pos="44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5" w:history="1">
        <w:r w:rsidR="00560557" w:rsidRPr="00AF6489">
          <w:rPr>
            <w:rStyle w:val="Hipervnculo"/>
            <w:rFonts w:cstheme="minorHAnsi"/>
            <w:noProof/>
          </w:rPr>
          <w:t>4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PROCESOS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_Toc14679075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3</w:t>
        </w:r>
        <w:r w:rsidR="00560557">
          <w:rPr>
            <w:noProof/>
            <w:webHidden/>
          </w:rPr>
          <w:fldChar w:fldCharType="end"/>
        </w:r>
      </w:hyperlink>
    </w:p>
    <w:p w14:paraId="5B28C16D" w14:textId="3B751904" w:rsidR="00560557" w:rsidRDefault="005F5284">
      <w:pPr>
        <w:pStyle w:val="TDC2"/>
        <w:tabs>
          <w:tab w:val="left" w:pos="88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6" w:history="1">
        <w:r w:rsidR="00560557" w:rsidRPr="00AF6489">
          <w:rPr>
            <w:rStyle w:val="Hipervncul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Gestión de usuarios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_Toc14679076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3</w:t>
        </w:r>
        <w:r w:rsidR="00560557">
          <w:rPr>
            <w:noProof/>
            <w:webHidden/>
          </w:rPr>
          <w:fldChar w:fldCharType="end"/>
        </w:r>
      </w:hyperlink>
    </w:p>
    <w:p w14:paraId="459149D0" w14:textId="2094F248" w:rsidR="00560557" w:rsidRDefault="005F5284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77" w:history="1">
        <w:r w:rsidR="00560557" w:rsidRPr="00AF6489">
          <w:rPr>
            <w:rStyle w:val="Hipervnculo"/>
            <w:noProof/>
          </w:rPr>
          <w:t>4.1.1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Creación de usuario en 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_Toc14679077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4</w:t>
        </w:r>
        <w:r w:rsidR="00560557">
          <w:rPr>
            <w:noProof/>
            <w:webHidden/>
          </w:rPr>
          <w:fldChar w:fldCharType="end"/>
        </w:r>
      </w:hyperlink>
    </w:p>
    <w:p w14:paraId="71C99AE2" w14:textId="6429389B" w:rsidR="00560557" w:rsidRDefault="005F5284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78" w:history="1">
        <w:r w:rsidR="00560557" w:rsidRPr="00AF6489">
          <w:rPr>
            <w:rStyle w:val="Hipervnculo"/>
            <w:noProof/>
          </w:rPr>
          <w:t>4.1.2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Inactivación de usuario del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_Toc14679078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6</w:t>
        </w:r>
        <w:r w:rsidR="00560557">
          <w:rPr>
            <w:noProof/>
            <w:webHidden/>
          </w:rPr>
          <w:fldChar w:fldCharType="end"/>
        </w:r>
      </w:hyperlink>
    </w:p>
    <w:p w14:paraId="5E47C6A3" w14:textId="2A36AC5F" w:rsidR="00560557" w:rsidRDefault="005F5284">
      <w:pPr>
        <w:pStyle w:val="TDC2"/>
        <w:tabs>
          <w:tab w:val="left" w:pos="880"/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079" w:history="1">
        <w:r w:rsidR="00560557" w:rsidRPr="00AF6489">
          <w:rPr>
            <w:rStyle w:val="Hipervncul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560557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560557" w:rsidRPr="00AF6489">
          <w:rPr>
            <w:rStyle w:val="Hipervnculo"/>
            <w:rFonts w:cstheme="minorHAnsi"/>
            <w:noProof/>
          </w:rPr>
          <w:t>Gestión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_Toc14679079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7</w:t>
        </w:r>
        <w:r w:rsidR="00560557">
          <w:rPr>
            <w:noProof/>
            <w:webHidden/>
          </w:rPr>
          <w:fldChar w:fldCharType="end"/>
        </w:r>
      </w:hyperlink>
    </w:p>
    <w:p w14:paraId="029C42D8" w14:textId="2875CD98" w:rsidR="00560557" w:rsidRDefault="005F5284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80" w:history="1">
        <w:r w:rsidR="00560557" w:rsidRPr="00AF6489">
          <w:rPr>
            <w:rStyle w:val="Hipervnculo"/>
            <w:noProof/>
          </w:rPr>
          <w:t>4.2.1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Registro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_Toc14679080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8</w:t>
        </w:r>
        <w:r w:rsidR="00560557">
          <w:rPr>
            <w:noProof/>
            <w:webHidden/>
          </w:rPr>
          <w:fldChar w:fldCharType="end"/>
        </w:r>
      </w:hyperlink>
    </w:p>
    <w:p w14:paraId="3FBD13F6" w14:textId="7670B16C" w:rsidR="00560557" w:rsidRDefault="005F5284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81" w:history="1">
        <w:r w:rsidR="00560557" w:rsidRPr="00AF6489">
          <w:rPr>
            <w:rStyle w:val="Hipervnculo"/>
            <w:noProof/>
          </w:rPr>
          <w:t>4.2.2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Rectificación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_Toc14679081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11</w:t>
        </w:r>
        <w:r w:rsidR="00560557">
          <w:rPr>
            <w:noProof/>
            <w:webHidden/>
          </w:rPr>
          <w:fldChar w:fldCharType="end"/>
        </w:r>
      </w:hyperlink>
    </w:p>
    <w:p w14:paraId="53B3A6C0" w14:textId="58296AFB" w:rsidR="00560557" w:rsidRDefault="005F5284">
      <w:pPr>
        <w:pStyle w:val="TDC3"/>
        <w:tabs>
          <w:tab w:val="left" w:pos="1320"/>
          <w:tab w:val="right" w:leader="dot" w:pos="9004"/>
        </w:tabs>
        <w:rPr>
          <w:rFonts w:asciiTheme="minorHAnsi" w:eastAsiaTheme="minorEastAsia" w:hAnsiTheme="minorHAnsi" w:cstheme="minorBidi"/>
          <w:noProof/>
        </w:rPr>
      </w:pPr>
      <w:hyperlink w:anchor="_Toc14679082" w:history="1">
        <w:r w:rsidR="00560557" w:rsidRPr="00AF6489">
          <w:rPr>
            <w:rStyle w:val="Hipervnculo"/>
            <w:noProof/>
          </w:rPr>
          <w:t>4.2.3</w:t>
        </w:r>
        <w:r w:rsidR="00560557">
          <w:rPr>
            <w:rFonts w:asciiTheme="minorHAnsi" w:eastAsiaTheme="minorEastAsia" w:hAnsiTheme="minorHAnsi" w:cstheme="minorBidi"/>
            <w:noProof/>
          </w:rPr>
          <w:tab/>
        </w:r>
        <w:r w:rsidR="00560557" w:rsidRPr="00AF6489">
          <w:rPr>
            <w:rStyle w:val="Hipervnculo"/>
            <w:noProof/>
          </w:rPr>
          <w:t>Consolidado de Informes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_Toc14679082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12</w:t>
        </w:r>
        <w:r w:rsidR="00560557">
          <w:rPr>
            <w:noProof/>
            <w:webHidden/>
          </w:rPr>
          <w:fldChar w:fldCharType="end"/>
        </w:r>
      </w:hyperlink>
    </w:p>
    <w:p w14:paraId="07BDE0CE" w14:textId="620BE46B" w:rsidR="002F5A75" w:rsidRPr="00D44574" w:rsidRDefault="00901D24" w:rsidP="002F5A75">
      <w:pPr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</w:pPr>
      <w:r w:rsidRPr="00D44574">
        <w:rPr>
          <w:rFonts w:asciiTheme="minorHAnsi" w:hAnsiTheme="minorHAnsi" w:cstheme="minorHAnsi"/>
          <w:b/>
          <w:bCs/>
          <w:lang w:val="es-ES"/>
        </w:rPr>
        <w:fldChar w:fldCharType="end"/>
      </w:r>
      <w:r w:rsidR="002F5A75" w:rsidRPr="002F5A75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t xml:space="preserve"> </w:t>
      </w:r>
      <w:r w:rsidR="002F5A75"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t>ilustraciones</w:t>
      </w:r>
      <w:r w:rsidR="002F5A75" w:rsidRPr="00D44574">
        <w:rPr>
          <w:rFonts w:asciiTheme="minorHAnsi" w:hAnsiTheme="minorHAnsi" w:cstheme="minorHAnsi"/>
          <w:noProof/>
          <w:lang w:eastAsia="es-PE"/>
        </w:rPr>
        <w:t xml:space="preserve"> </w:t>
      </w:r>
    </w:p>
    <w:p w14:paraId="6921846C" w14:textId="6E40BBEF" w:rsidR="00560557" w:rsidRDefault="002F5A75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fldChar w:fldCharType="begin"/>
      </w: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instrText xml:space="preserve"> TOC \h \z \c "Gráfico" </w:instrText>
      </w: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fldChar w:fldCharType="separate"/>
      </w:r>
      <w:hyperlink w:anchor="_Toc14679116" w:history="1">
        <w:r w:rsidR="00560557" w:rsidRPr="00EF6F9B">
          <w:rPr>
            <w:rStyle w:val="Hipervnculo"/>
            <w:rFonts w:cstheme="minorHAnsi"/>
            <w:noProof/>
          </w:rPr>
          <w:t>Gráfico 1: Proceso de Gestión de usuarios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_Toc14679116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3</w:t>
        </w:r>
        <w:r w:rsidR="00560557">
          <w:rPr>
            <w:noProof/>
            <w:webHidden/>
          </w:rPr>
          <w:fldChar w:fldCharType="end"/>
        </w:r>
      </w:hyperlink>
    </w:p>
    <w:p w14:paraId="45E2102E" w14:textId="50ABD6D5" w:rsidR="00560557" w:rsidRDefault="005F5284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17" w:history="1">
        <w:r w:rsidR="00560557" w:rsidRPr="00EF6F9B">
          <w:rPr>
            <w:rStyle w:val="Hipervnculo"/>
            <w:rFonts w:cstheme="minorHAnsi"/>
            <w:noProof/>
          </w:rPr>
          <w:t>Gráfico 2: Subproceso de Creación de usuario en 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_Toc14679117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5</w:t>
        </w:r>
        <w:r w:rsidR="00560557">
          <w:rPr>
            <w:noProof/>
            <w:webHidden/>
          </w:rPr>
          <w:fldChar w:fldCharType="end"/>
        </w:r>
      </w:hyperlink>
    </w:p>
    <w:p w14:paraId="0C939299" w14:textId="6525D470" w:rsidR="00560557" w:rsidRDefault="005F5284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18" w:history="1">
        <w:r w:rsidR="00560557" w:rsidRPr="00EF6F9B">
          <w:rPr>
            <w:rStyle w:val="Hipervnculo"/>
            <w:rFonts w:cstheme="minorHAnsi"/>
            <w:noProof/>
          </w:rPr>
          <w:t>Gráfico 3: Subproceso de Inactivación de usuarios del Módulo de Monitoreo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_Toc14679118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6</w:t>
        </w:r>
        <w:r w:rsidR="00560557">
          <w:rPr>
            <w:noProof/>
            <w:webHidden/>
          </w:rPr>
          <w:fldChar w:fldCharType="end"/>
        </w:r>
      </w:hyperlink>
    </w:p>
    <w:p w14:paraId="146BC1EA" w14:textId="0CB6EA67" w:rsidR="00560557" w:rsidRDefault="005F5284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19" w:history="1">
        <w:r w:rsidR="00560557" w:rsidRPr="00EF6F9B">
          <w:rPr>
            <w:rStyle w:val="Hipervnculo"/>
            <w:rFonts w:cstheme="minorHAnsi"/>
            <w:noProof/>
          </w:rPr>
          <w:t>Gráfico 4: Proceso de Gestión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_Toc14679119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7</w:t>
        </w:r>
        <w:r w:rsidR="00560557">
          <w:rPr>
            <w:noProof/>
            <w:webHidden/>
          </w:rPr>
          <w:fldChar w:fldCharType="end"/>
        </w:r>
      </w:hyperlink>
    </w:p>
    <w:p w14:paraId="04FAE8AE" w14:textId="6750A05D" w:rsidR="00560557" w:rsidRDefault="005F5284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0" w:history="1">
        <w:r w:rsidR="00560557" w:rsidRPr="00EF6F9B">
          <w:rPr>
            <w:rStyle w:val="Hipervnculo"/>
            <w:rFonts w:cstheme="minorHAnsi"/>
            <w:noProof/>
          </w:rPr>
          <w:t>Gráfico 5: Acción 1.3.2 del PNLCLAFT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_Toc14679120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9</w:t>
        </w:r>
        <w:r w:rsidR="00560557">
          <w:rPr>
            <w:noProof/>
            <w:webHidden/>
          </w:rPr>
          <w:fldChar w:fldCharType="end"/>
        </w:r>
      </w:hyperlink>
    </w:p>
    <w:p w14:paraId="28BD174E" w14:textId="16F92A49" w:rsidR="00560557" w:rsidRDefault="005F5284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1" w:history="1">
        <w:r w:rsidR="00560557" w:rsidRPr="00EF6F9B">
          <w:rPr>
            <w:rStyle w:val="Hipervnculo"/>
            <w:rFonts w:cstheme="minorHAnsi"/>
            <w:noProof/>
          </w:rPr>
          <w:t>Gráfico 6: Estructura ejemplo de Informe de avance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_Toc14679121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9</w:t>
        </w:r>
        <w:r w:rsidR="00560557">
          <w:rPr>
            <w:noProof/>
            <w:webHidden/>
          </w:rPr>
          <w:fldChar w:fldCharType="end"/>
        </w:r>
      </w:hyperlink>
    </w:p>
    <w:p w14:paraId="7933D8BC" w14:textId="5DDE6426" w:rsidR="00560557" w:rsidRDefault="005F5284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2" w:history="1">
        <w:r w:rsidR="00560557" w:rsidRPr="00EF6F9B">
          <w:rPr>
            <w:rStyle w:val="Hipervnculo"/>
            <w:rFonts w:cstheme="minorHAnsi"/>
            <w:noProof/>
          </w:rPr>
          <w:t>Gráfico 7: Subproceso de Registro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_Toc14679122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10</w:t>
        </w:r>
        <w:r w:rsidR="00560557">
          <w:rPr>
            <w:noProof/>
            <w:webHidden/>
          </w:rPr>
          <w:fldChar w:fldCharType="end"/>
        </w:r>
      </w:hyperlink>
    </w:p>
    <w:p w14:paraId="550E967D" w14:textId="78C60697" w:rsidR="00560557" w:rsidRDefault="005F5284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3" w:history="1">
        <w:r w:rsidR="00560557" w:rsidRPr="00EF6F9B">
          <w:rPr>
            <w:rStyle w:val="Hipervnculo"/>
            <w:rFonts w:cstheme="minorHAnsi"/>
            <w:noProof/>
          </w:rPr>
          <w:t>Gráfico 8: Subproceso de Rectificación de informe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_Toc14679123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11</w:t>
        </w:r>
        <w:r w:rsidR="00560557">
          <w:rPr>
            <w:noProof/>
            <w:webHidden/>
          </w:rPr>
          <w:fldChar w:fldCharType="end"/>
        </w:r>
      </w:hyperlink>
    </w:p>
    <w:p w14:paraId="2BB00C5B" w14:textId="2DA33089" w:rsidR="00560557" w:rsidRDefault="005F5284">
      <w:pPr>
        <w:pStyle w:val="Tabladeilustraciones"/>
        <w:tabs>
          <w:tab w:val="right" w:leader="dot" w:pos="9004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14679124" w:history="1">
        <w:r w:rsidR="00560557" w:rsidRPr="00EF6F9B">
          <w:rPr>
            <w:rStyle w:val="Hipervnculo"/>
            <w:rFonts w:cstheme="minorHAnsi"/>
            <w:noProof/>
          </w:rPr>
          <w:t>Gráfico 9: Subproceso de Consolidado de Informes de avance de indicadores</w:t>
        </w:r>
        <w:r w:rsidR="00560557">
          <w:rPr>
            <w:noProof/>
            <w:webHidden/>
          </w:rPr>
          <w:tab/>
        </w:r>
        <w:r w:rsidR="00560557">
          <w:rPr>
            <w:noProof/>
            <w:webHidden/>
          </w:rPr>
          <w:fldChar w:fldCharType="begin"/>
        </w:r>
        <w:r w:rsidR="00560557">
          <w:rPr>
            <w:noProof/>
            <w:webHidden/>
          </w:rPr>
          <w:instrText xml:space="preserve"> PAGEREF _Toc14679124 \h </w:instrText>
        </w:r>
        <w:r w:rsidR="00560557">
          <w:rPr>
            <w:noProof/>
            <w:webHidden/>
          </w:rPr>
        </w:r>
        <w:r w:rsidR="00560557">
          <w:rPr>
            <w:noProof/>
            <w:webHidden/>
          </w:rPr>
          <w:fldChar w:fldCharType="separate"/>
        </w:r>
        <w:r w:rsidR="00560557">
          <w:rPr>
            <w:noProof/>
            <w:webHidden/>
          </w:rPr>
          <w:t>12</w:t>
        </w:r>
        <w:r w:rsidR="00560557">
          <w:rPr>
            <w:noProof/>
            <w:webHidden/>
          </w:rPr>
          <w:fldChar w:fldCharType="end"/>
        </w:r>
      </w:hyperlink>
    </w:p>
    <w:p w14:paraId="34A7C28A" w14:textId="4CA17565" w:rsidR="002F5A75" w:rsidRPr="00D44574" w:rsidRDefault="002F5A75" w:rsidP="002F5A75">
      <w:pPr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</w:pP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fldChar w:fldCharType="end"/>
      </w:r>
      <w:r w:rsidRPr="00D44574">
        <w:rPr>
          <w:rFonts w:asciiTheme="minorHAnsi" w:hAnsiTheme="minorHAnsi" w:cstheme="minorHAnsi"/>
          <w:b/>
          <w:caps/>
          <w:noProof/>
          <w:color w:val="404040"/>
          <w:sz w:val="40"/>
          <w:szCs w:val="21"/>
          <w:lang w:eastAsia="es-PE"/>
        </w:rPr>
        <w:t xml:space="preserve"> </w:t>
      </w:r>
    </w:p>
    <w:bookmarkEnd w:id="0"/>
    <w:p w14:paraId="22DEE4D4" w14:textId="28D36FAF" w:rsidR="002F5A75" w:rsidRDefault="00CA33EA">
      <w:pPr>
        <w:spacing w:after="0" w:line="240" w:lineRule="auto"/>
        <w:rPr>
          <w:rFonts w:asciiTheme="minorHAnsi" w:hAnsiTheme="minorHAnsi" w:cstheme="minorHAnsi"/>
          <w:b/>
          <w:caps/>
          <w:color w:val="560A00"/>
          <w:sz w:val="40"/>
          <w:szCs w:val="21"/>
          <w:lang w:val="es-ES" w:eastAsia="es-PE"/>
        </w:rPr>
      </w:pPr>
      <w:r>
        <w:rPr>
          <w:rFonts w:asciiTheme="minorHAnsi" w:hAnsiTheme="minorHAnsi" w:cstheme="minorHAnsi"/>
        </w:rPr>
        <w:t xml:space="preserve"> </w:t>
      </w:r>
    </w:p>
    <w:p w14:paraId="1C7D244F" w14:textId="77777777" w:rsidR="001D2DB4" w:rsidRDefault="001D2DB4">
      <w:pPr>
        <w:spacing w:after="0" w:line="240" w:lineRule="auto"/>
        <w:rPr>
          <w:rFonts w:asciiTheme="minorHAnsi" w:hAnsiTheme="minorHAnsi" w:cstheme="minorHAnsi"/>
          <w:b/>
          <w:caps/>
          <w:color w:val="560A00"/>
          <w:sz w:val="40"/>
          <w:szCs w:val="21"/>
          <w:lang w:val="es-ES" w:eastAsia="es-PE"/>
        </w:rPr>
      </w:pPr>
      <w:r>
        <w:rPr>
          <w:rFonts w:asciiTheme="minorHAnsi" w:hAnsiTheme="minorHAnsi" w:cstheme="minorHAnsi"/>
        </w:rPr>
        <w:br w:type="page"/>
      </w:r>
    </w:p>
    <w:p w14:paraId="5BFD516F" w14:textId="27F927EB" w:rsidR="0096778A" w:rsidRPr="00D44574" w:rsidRDefault="0096778A" w:rsidP="0096778A">
      <w:pPr>
        <w:pStyle w:val="Ttulo1"/>
        <w:rPr>
          <w:rFonts w:asciiTheme="minorHAnsi" w:hAnsiTheme="minorHAnsi" w:cstheme="minorHAnsi"/>
        </w:rPr>
      </w:pPr>
      <w:bookmarkStart w:id="1" w:name="_Toc14679072"/>
      <w:r>
        <w:rPr>
          <w:rFonts w:asciiTheme="minorHAnsi" w:hAnsiTheme="minorHAnsi" w:cstheme="minorHAnsi"/>
        </w:rPr>
        <w:lastRenderedPageBreak/>
        <w:t>Antecedentes</w:t>
      </w:r>
      <w:bookmarkEnd w:id="1"/>
    </w:p>
    <w:p w14:paraId="202A06E9" w14:textId="255BAE2D" w:rsidR="006A34DF" w:rsidRPr="00C37810" w:rsidRDefault="006A34DF" w:rsidP="00816A0A">
      <w:pPr>
        <w:ind w:left="567"/>
        <w:jc w:val="both"/>
        <w:rPr>
          <w:rFonts w:asciiTheme="minorHAnsi" w:hAnsiTheme="minorHAnsi" w:cstheme="minorHAnsi"/>
          <w:lang w:val="es-ES"/>
        </w:rPr>
      </w:pPr>
      <w:r w:rsidRPr="00C37810">
        <w:rPr>
          <w:rFonts w:asciiTheme="minorHAnsi" w:hAnsiTheme="minorHAnsi" w:cstheme="minorHAnsi"/>
          <w:lang w:val="es-ES"/>
        </w:rPr>
        <w:t xml:space="preserve">La Comisión Ejecutiva Multisectorial de Lucha contra el Lavado de Activos y el Financiamiento del </w:t>
      </w:r>
      <w:r w:rsidR="003B7EF7">
        <w:rPr>
          <w:rFonts w:asciiTheme="minorHAnsi" w:hAnsiTheme="minorHAnsi" w:cstheme="minorHAnsi"/>
          <w:lang w:val="es-ES"/>
        </w:rPr>
        <w:t>T</w:t>
      </w:r>
      <w:r w:rsidRPr="00C37810">
        <w:rPr>
          <w:rFonts w:asciiTheme="minorHAnsi" w:hAnsiTheme="minorHAnsi" w:cstheme="minorHAnsi"/>
          <w:lang w:val="es-ES"/>
        </w:rPr>
        <w:t>errorismo LA/FT (CONTRALAFT) que congrega a las</w:t>
      </w:r>
      <w:r w:rsidR="00816A0A" w:rsidRPr="00C37810">
        <w:rPr>
          <w:rFonts w:asciiTheme="minorHAnsi" w:hAnsiTheme="minorHAnsi" w:cstheme="minorHAnsi"/>
          <w:lang w:val="es-ES"/>
        </w:rPr>
        <w:t xml:space="preserve"> 19</w:t>
      </w:r>
      <w:r w:rsidRPr="00C37810">
        <w:rPr>
          <w:rFonts w:asciiTheme="minorHAnsi" w:hAnsiTheme="minorHAnsi" w:cstheme="minorHAnsi"/>
          <w:lang w:val="es-ES"/>
        </w:rPr>
        <w:t xml:space="preserve"> instituciones que participan </w:t>
      </w:r>
      <w:r w:rsidR="00816A0A" w:rsidRPr="00C37810">
        <w:rPr>
          <w:rFonts w:asciiTheme="minorHAnsi" w:hAnsiTheme="minorHAnsi" w:cstheme="minorHAnsi"/>
          <w:lang w:val="es-ES"/>
        </w:rPr>
        <w:t xml:space="preserve">activamente </w:t>
      </w:r>
      <w:r w:rsidRPr="00C37810">
        <w:rPr>
          <w:rFonts w:asciiTheme="minorHAnsi" w:hAnsiTheme="minorHAnsi" w:cstheme="minorHAnsi"/>
          <w:lang w:val="es-ES"/>
        </w:rPr>
        <w:t xml:space="preserve">en la lucha contra el LA/FT, aprobó el Plan Nacional </w:t>
      </w:r>
      <w:ins w:id="2" w:author="UIF" w:date="2019-09-02T15:02:00Z">
        <w:r w:rsidR="009572C1">
          <w:rPr>
            <w:rFonts w:asciiTheme="minorHAnsi" w:hAnsiTheme="minorHAnsi" w:cstheme="minorHAnsi"/>
            <w:lang w:val="es-ES"/>
          </w:rPr>
          <w:t>c</w:t>
        </w:r>
      </w:ins>
      <w:del w:id="3" w:author="UIF" w:date="2019-09-02T15:02:00Z">
        <w:r w:rsidRPr="00C37810" w:rsidDel="009572C1">
          <w:rPr>
            <w:rFonts w:asciiTheme="minorHAnsi" w:hAnsiTheme="minorHAnsi" w:cstheme="minorHAnsi"/>
            <w:lang w:val="es-ES"/>
          </w:rPr>
          <w:delText>C</w:delText>
        </w:r>
      </w:del>
      <w:r w:rsidRPr="00C37810">
        <w:rPr>
          <w:rFonts w:asciiTheme="minorHAnsi" w:hAnsiTheme="minorHAnsi" w:cstheme="minorHAnsi"/>
          <w:lang w:val="es-ES"/>
        </w:rPr>
        <w:t>ontra el Lavado de Activos y el Financiamiento del Terrorismo 2018 -2021</w:t>
      </w:r>
      <w:r w:rsidR="00AF6A3C">
        <w:rPr>
          <w:rFonts w:asciiTheme="minorHAnsi" w:hAnsiTheme="minorHAnsi" w:cstheme="minorHAnsi"/>
          <w:lang w:val="es-ES"/>
        </w:rPr>
        <w:t xml:space="preserve"> (PNLCLAFT)</w:t>
      </w:r>
      <w:r w:rsidR="00816A0A" w:rsidRPr="00C37810">
        <w:rPr>
          <w:rFonts w:asciiTheme="minorHAnsi" w:hAnsiTheme="minorHAnsi" w:cstheme="minorHAnsi"/>
          <w:lang w:val="es-ES"/>
        </w:rPr>
        <w:t xml:space="preserve"> cuyo objetivo es “Definir, planificar y ejecutar acciones dirigidas a incrementar la eficiencia y la eficacia en la prevención, detección, investigación y sanción del lavado de activos y el financiamiento del terrorismo en el Perú”. Este plan </w:t>
      </w:r>
      <w:r w:rsidRPr="00C37810">
        <w:rPr>
          <w:rFonts w:asciiTheme="minorHAnsi" w:hAnsiTheme="minorHAnsi" w:cstheme="minorHAnsi"/>
          <w:lang w:val="es-ES"/>
        </w:rPr>
        <w:t xml:space="preserve">contiene </w:t>
      </w:r>
      <w:r w:rsidR="00816A0A" w:rsidRPr="00C37810">
        <w:rPr>
          <w:rFonts w:asciiTheme="minorHAnsi" w:hAnsiTheme="minorHAnsi" w:cstheme="minorHAnsi"/>
          <w:lang w:val="es-ES"/>
        </w:rPr>
        <w:t xml:space="preserve">58 acciones agrupadas en 4 ejes: Prevención, </w:t>
      </w:r>
      <w:r w:rsidR="00B9552B">
        <w:rPr>
          <w:rFonts w:asciiTheme="minorHAnsi" w:hAnsiTheme="minorHAnsi" w:cstheme="minorHAnsi"/>
          <w:lang w:val="es-ES"/>
        </w:rPr>
        <w:t>D</w:t>
      </w:r>
      <w:r w:rsidR="00816A0A" w:rsidRPr="00C37810">
        <w:rPr>
          <w:rFonts w:asciiTheme="minorHAnsi" w:hAnsiTheme="minorHAnsi" w:cstheme="minorHAnsi"/>
          <w:lang w:val="es-ES"/>
        </w:rPr>
        <w:t xml:space="preserve">etección, </w:t>
      </w:r>
      <w:r w:rsidR="00B9552B">
        <w:rPr>
          <w:rFonts w:asciiTheme="minorHAnsi" w:hAnsiTheme="minorHAnsi" w:cstheme="minorHAnsi"/>
          <w:lang w:val="es-ES"/>
        </w:rPr>
        <w:t>I</w:t>
      </w:r>
      <w:r w:rsidR="00816A0A" w:rsidRPr="00C37810">
        <w:rPr>
          <w:rFonts w:asciiTheme="minorHAnsi" w:hAnsiTheme="minorHAnsi" w:cstheme="minorHAnsi"/>
          <w:lang w:val="es-ES"/>
        </w:rPr>
        <w:t xml:space="preserve">nvestigación y </w:t>
      </w:r>
      <w:r w:rsidR="00B9552B">
        <w:rPr>
          <w:rFonts w:asciiTheme="minorHAnsi" w:hAnsiTheme="minorHAnsi" w:cstheme="minorHAnsi"/>
          <w:lang w:val="es-ES"/>
        </w:rPr>
        <w:t>S</w:t>
      </w:r>
      <w:r w:rsidR="00816A0A" w:rsidRPr="00C37810">
        <w:rPr>
          <w:rFonts w:asciiTheme="minorHAnsi" w:hAnsiTheme="minorHAnsi" w:cstheme="minorHAnsi"/>
          <w:lang w:val="es-ES"/>
        </w:rPr>
        <w:t xml:space="preserve">anción y un eje transversal denominado </w:t>
      </w:r>
      <w:r w:rsidR="00B9552B">
        <w:rPr>
          <w:rFonts w:asciiTheme="minorHAnsi" w:hAnsiTheme="minorHAnsi" w:cstheme="minorHAnsi"/>
          <w:lang w:val="es-ES"/>
        </w:rPr>
        <w:t>A</w:t>
      </w:r>
      <w:r w:rsidR="00816A0A" w:rsidRPr="00C37810">
        <w:rPr>
          <w:rFonts w:asciiTheme="minorHAnsi" w:hAnsiTheme="minorHAnsi" w:cstheme="minorHAnsi"/>
          <w:lang w:val="es-ES"/>
        </w:rPr>
        <w:t>rticulación.</w:t>
      </w:r>
    </w:p>
    <w:p w14:paraId="781DF9EA" w14:textId="4935B04A" w:rsidR="00F50740" w:rsidRDefault="00503AA8" w:rsidP="009E0B2E">
      <w:pPr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otro </w:t>
      </w:r>
      <w:r w:rsidR="00B9552B">
        <w:rPr>
          <w:rFonts w:asciiTheme="minorHAnsi" w:hAnsiTheme="minorHAnsi" w:cstheme="minorHAnsi"/>
        </w:rPr>
        <w:t>lado,</w:t>
      </w:r>
      <w:r>
        <w:rPr>
          <w:rFonts w:asciiTheme="minorHAnsi" w:hAnsiTheme="minorHAnsi" w:cstheme="minorHAnsi"/>
        </w:rPr>
        <w:t xml:space="preserve"> el </w:t>
      </w:r>
      <w:r w:rsidRPr="00503AA8">
        <w:rPr>
          <w:rFonts w:asciiTheme="minorHAnsi" w:hAnsiTheme="minorHAnsi" w:cstheme="minorHAnsi"/>
        </w:rPr>
        <w:t xml:space="preserve">Programa Global "Lucha contra Flujos Financieros Ilícitos" </w:t>
      </w:r>
      <w:r>
        <w:rPr>
          <w:rFonts w:asciiTheme="minorHAnsi" w:hAnsiTheme="minorHAnsi" w:cstheme="minorHAnsi"/>
        </w:rPr>
        <w:t>de la Cooperaci</w:t>
      </w:r>
      <w:r w:rsidR="00B7141E">
        <w:rPr>
          <w:rFonts w:asciiTheme="minorHAnsi" w:hAnsiTheme="minorHAnsi" w:cstheme="minorHAnsi"/>
        </w:rPr>
        <w:t>ó</w:t>
      </w:r>
      <w:r>
        <w:rPr>
          <w:rFonts w:asciiTheme="minorHAnsi" w:hAnsiTheme="minorHAnsi" w:cstheme="minorHAnsi"/>
        </w:rPr>
        <w:t xml:space="preserve">n Alemana para el Desarrollo implementado por la </w:t>
      </w:r>
      <w:r w:rsidRPr="00503AA8">
        <w:rPr>
          <w:rFonts w:asciiTheme="minorHAnsi" w:hAnsiTheme="minorHAnsi" w:cstheme="minorHAnsi"/>
        </w:rPr>
        <w:t>Deutsche Gesellschaft für Internationale Zusammenarbeit (GIZ) GmbH</w:t>
      </w:r>
      <w:r>
        <w:rPr>
          <w:rFonts w:asciiTheme="minorHAnsi" w:hAnsiTheme="minorHAnsi" w:cstheme="minorHAnsi"/>
        </w:rPr>
        <w:t xml:space="preserve"> brinda asistencia técnica a la CONTRALAFT y sus miembros en</w:t>
      </w:r>
      <w:r w:rsidR="002B77B4">
        <w:rPr>
          <w:rFonts w:asciiTheme="minorHAnsi" w:hAnsiTheme="minorHAnsi" w:cstheme="minorHAnsi"/>
        </w:rPr>
        <w:t xml:space="preserve"> la implementación de </w:t>
      </w:r>
      <w:r w:rsidR="00B9552B">
        <w:rPr>
          <w:rFonts w:asciiTheme="minorHAnsi" w:hAnsiTheme="minorHAnsi" w:cstheme="minorHAnsi"/>
        </w:rPr>
        <w:t xml:space="preserve">las </w:t>
      </w:r>
      <w:r>
        <w:rPr>
          <w:rFonts w:asciiTheme="minorHAnsi" w:hAnsiTheme="minorHAnsi" w:cstheme="minorHAnsi"/>
        </w:rPr>
        <w:t xml:space="preserve">acciones </w:t>
      </w:r>
      <w:r w:rsidRPr="00C37810">
        <w:rPr>
          <w:rFonts w:asciiTheme="minorHAnsi" w:hAnsiTheme="minorHAnsi" w:cstheme="minorHAnsi"/>
          <w:lang w:val="es-ES"/>
        </w:rPr>
        <w:t xml:space="preserve">del Plan Nacional </w:t>
      </w:r>
      <w:ins w:id="4" w:author="UIF" w:date="2019-09-02T14:42:00Z">
        <w:r w:rsidR="004D4E04">
          <w:rPr>
            <w:rFonts w:asciiTheme="minorHAnsi" w:hAnsiTheme="minorHAnsi" w:cstheme="minorHAnsi"/>
            <w:lang w:val="es-ES"/>
          </w:rPr>
          <w:t xml:space="preserve">contra </w:t>
        </w:r>
      </w:ins>
      <w:r w:rsidRPr="00C37810">
        <w:rPr>
          <w:rFonts w:asciiTheme="minorHAnsi" w:hAnsiTheme="minorHAnsi" w:cstheme="minorHAnsi"/>
          <w:lang w:val="es-ES"/>
        </w:rPr>
        <w:t>LA/FT</w:t>
      </w:r>
      <w:r>
        <w:rPr>
          <w:rFonts w:asciiTheme="minorHAnsi" w:hAnsiTheme="minorHAnsi" w:cstheme="minorHAnsi"/>
        </w:rPr>
        <w:t xml:space="preserve"> priorizadas</w:t>
      </w:r>
      <w:r w:rsidR="00B9552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B9552B">
        <w:rPr>
          <w:rFonts w:asciiTheme="minorHAnsi" w:hAnsiTheme="minorHAnsi" w:cstheme="minorHAnsi"/>
        </w:rPr>
        <w:t>E</w:t>
      </w:r>
      <w:r w:rsidR="002466D0">
        <w:rPr>
          <w:rFonts w:asciiTheme="minorHAnsi" w:hAnsiTheme="minorHAnsi" w:cstheme="minorHAnsi"/>
        </w:rPr>
        <w:t>n dicho marco</w:t>
      </w:r>
      <w:r w:rsidR="00B9552B">
        <w:rPr>
          <w:rFonts w:asciiTheme="minorHAnsi" w:hAnsiTheme="minorHAnsi" w:cstheme="minorHAnsi"/>
        </w:rPr>
        <w:t>,</w:t>
      </w:r>
      <w:r w:rsidR="002466D0">
        <w:rPr>
          <w:rFonts w:asciiTheme="minorHAnsi" w:hAnsiTheme="minorHAnsi" w:cstheme="minorHAnsi"/>
        </w:rPr>
        <w:t xml:space="preserve"> </w:t>
      </w:r>
      <w:r w:rsidR="009773AE">
        <w:rPr>
          <w:rFonts w:asciiTheme="minorHAnsi" w:hAnsiTheme="minorHAnsi" w:cstheme="minorHAnsi"/>
        </w:rPr>
        <w:t xml:space="preserve">la Cooperación Alemana apoya la implementación del </w:t>
      </w:r>
      <w:r w:rsidR="0011662E">
        <w:rPr>
          <w:rFonts w:asciiTheme="minorHAnsi" w:hAnsiTheme="minorHAnsi" w:cstheme="minorHAnsi"/>
        </w:rPr>
        <w:t xml:space="preserve">portal </w:t>
      </w:r>
      <w:r w:rsidR="00B9552B">
        <w:rPr>
          <w:rFonts w:asciiTheme="minorHAnsi" w:hAnsiTheme="minorHAnsi" w:cstheme="minorHAnsi"/>
        </w:rPr>
        <w:t xml:space="preserve">web </w:t>
      </w:r>
      <w:r w:rsidR="0011662E">
        <w:rPr>
          <w:rFonts w:asciiTheme="minorHAnsi" w:hAnsiTheme="minorHAnsi" w:cstheme="minorHAnsi"/>
        </w:rPr>
        <w:t>de</w:t>
      </w:r>
      <w:r w:rsidR="00B9552B">
        <w:rPr>
          <w:rFonts w:asciiTheme="minorHAnsi" w:hAnsiTheme="minorHAnsi" w:cstheme="minorHAnsi"/>
        </w:rPr>
        <w:t xml:space="preserve"> la</w:t>
      </w:r>
      <w:r w:rsidR="0011662E">
        <w:rPr>
          <w:rFonts w:asciiTheme="minorHAnsi" w:hAnsiTheme="minorHAnsi" w:cstheme="minorHAnsi"/>
        </w:rPr>
        <w:t xml:space="preserve"> CONTALAFT</w:t>
      </w:r>
      <w:r w:rsidR="000149A9">
        <w:rPr>
          <w:rFonts w:asciiTheme="minorHAnsi" w:hAnsiTheme="minorHAnsi" w:cstheme="minorHAnsi"/>
        </w:rPr>
        <w:t xml:space="preserve">, el cual tiene una sección publica con información sobre las acciones de la Comisión </w:t>
      </w:r>
      <w:r w:rsidR="00BB37F8">
        <w:rPr>
          <w:rFonts w:asciiTheme="minorHAnsi" w:hAnsiTheme="minorHAnsi" w:cstheme="minorHAnsi"/>
        </w:rPr>
        <w:t xml:space="preserve">en el marco de la lucha contra el LA/FT, complementariamente el portal </w:t>
      </w:r>
      <w:r w:rsidR="00B9552B">
        <w:rPr>
          <w:rFonts w:asciiTheme="minorHAnsi" w:hAnsiTheme="minorHAnsi" w:cstheme="minorHAnsi"/>
        </w:rPr>
        <w:t xml:space="preserve">cuenta con </w:t>
      </w:r>
      <w:r w:rsidR="00BB37F8">
        <w:rPr>
          <w:rFonts w:asciiTheme="minorHAnsi" w:hAnsiTheme="minorHAnsi" w:cstheme="minorHAnsi"/>
        </w:rPr>
        <w:t xml:space="preserve">una sección </w:t>
      </w:r>
      <w:r w:rsidR="00301A0B">
        <w:rPr>
          <w:rFonts w:asciiTheme="minorHAnsi" w:hAnsiTheme="minorHAnsi" w:cstheme="minorHAnsi"/>
        </w:rPr>
        <w:t xml:space="preserve">privada </w:t>
      </w:r>
      <w:r w:rsidR="00C17B63">
        <w:rPr>
          <w:rFonts w:asciiTheme="minorHAnsi" w:hAnsiTheme="minorHAnsi" w:cstheme="minorHAnsi"/>
        </w:rPr>
        <w:t xml:space="preserve">prevista solo para los miembros de </w:t>
      </w:r>
      <w:r w:rsidR="00B9552B">
        <w:rPr>
          <w:rFonts w:asciiTheme="minorHAnsi" w:hAnsiTheme="minorHAnsi" w:cstheme="minorHAnsi"/>
        </w:rPr>
        <w:t xml:space="preserve">la </w:t>
      </w:r>
      <w:r w:rsidR="00C17B63">
        <w:rPr>
          <w:rFonts w:asciiTheme="minorHAnsi" w:hAnsiTheme="minorHAnsi" w:cstheme="minorHAnsi"/>
        </w:rPr>
        <w:t>CONT</w:t>
      </w:r>
      <w:ins w:id="5" w:author="UIF" w:date="2019-09-02T15:02:00Z">
        <w:r w:rsidR="009572C1">
          <w:rPr>
            <w:rFonts w:asciiTheme="minorHAnsi" w:hAnsiTheme="minorHAnsi" w:cstheme="minorHAnsi"/>
          </w:rPr>
          <w:t>R</w:t>
        </w:r>
      </w:ins>
      <w:r w:rsidR="00C17B63">
        <w:rPr>
          <w:rFonts w:asciiTheme="minorHAnsi" w:hAnsiTheme="minorHAnsi" w:cstheme="minorHAnsi"/>
        </w:rPr>
        <w:t>ALAFT</w:t>
      </w:r>
      <w:r w:rsidR="00BB50BC">
        <w:rPr>
          <w:rFonts w:asciiTheme="minorHAnsi" w:hAnsiTheme="minorHAnsi" w:cstheme="minorHAnsi"/>
        </w:rPr>
        <w:t xml:space="preserve"> y cuya finalidad es la de reportar los avances </w:t>
      </w:r>
      <w:r w:rsidR="006331C5">
        <w:rPr>
          <w:rFonts w:asciiTheme="minorHAnsi" w:hAnsiTheme="minorHAnsi" w:cstheme="minorHAnsi"/>
        </w:rPr>
        <w:t xml:space="preserve">de las instituciones </w:t>
      </w:r>
      <w:r w:rsidR="00AF6A3C">
        <w:rPr>
          <w:rFonts w:asciiTheme="minorHAnsi" w:hAnsiTheme="minorHAnsi" w:cstheme="minorHAnsi"/>
        </w:rPr>
        <w:t xml:space="preserve">sobre los indicadores del </w:t>
      </w:r>
      <w:r w:rsidR="00224AFD" w:rsidRPr="00F8766F">
        <w:rPr>
          <w:rFonts w:asciiTheme="minorHAnsi" w:hAnsiTheme="minorHAnsi" w:cstheme="minorHAnsi"/>
        </w:rPr>
        <w:t>PNLCLAFT</w:t>
      </w:r>
      <w:r w:rsidR="00101F95" w:rsidRPr="00F8766F">
        <w:rPr>
          <w:rFonts w:asciiTheme="minorHAnsi" w:hAnsiTheme="minorHAnsi" w:cstheme="minorHAnsi"/>
        </w:rPr>
        <w:t xml:space="preserve">. </w:t>
      </w:r>
      <w:r w:rsidR="00A44590" w:rsidRPr="00F8766F">
        <w:rPr>
          <w:rFonts w:asciiTheme="minorHAnsi" w:hAnsiTheme="minorHAnsi" w:cstheme="minorHAnsi"/>
        </w:rPr>
        <w:t xml:space="preserve">El </w:t>
      </w:r>
      <w:r w:rsidR="00DB009B" w:rsidRPr="00F8766F">
        <w:rPr>
          <w:rFonts w:asciiTheme="minorHAnsi" w:hAnsiTheme="minorHAnsi" w:cstheme="minorHAnsi"/>
        </w:rPr>
        <w:t xml:space="preserve">presente documento describe </w:t>
      </w:r>
      <w:r w:rsidR="00E731CC" w:rsidRPr="00F8766F">
        <w:rPr>
          <w:rFonts w:asciiTheme="minorHAnsi" w:hAnsiTheme="minorHAnsi" w:cstheme="minorHAnsi"/>
        </w:rPr>
        <w:t xml:space="preserve">los procesos </w:t>
      </w:r>
      <w:r w:rsidR="00B9552B">
        <w:rPr>
          <w:rFonts w:asciiTheme="minorHAnsi" w:hAnsiTheme="minorHAnsi" w:cstheme="minorHAnsi"/>
        </w:rPr>
        <w:t xml:space="preserve">que se desarrollan en </w:t>
      </w:r>
      <w:r w:rsidR="00FE0796">
        <w:rPr>
          <w:rFonts w:asciiTheme="minorHAnsi" w:hAnsiTheme="minorHAnsi" w:cstheme="minorHAnsi"/>
        </w:rPr>
        <w:t>dicha</w:t>
      </w:r>
      <w:r w:rsidR="00B9552B">
        <w:rPr>
          <w:rFonts w:asciiTheme="minorHAnsi" w:hAnsiTheme="minorHAnsi" w:cstheme="minorHAnsi"/>
        </w:rPr>
        <w:t xml:space="preserve"> sección privada de portal de CONTRALAFT</w:t>
      </w:r>
      <w:r w:rsidR="00EA362D" w:rsidRPr="00F8766F">
        <w:rPr>
          <w:rFonts w:asciiTheme="minorHAnsi" w:hAnsiTheme="minorHAnsi" w:cstheme="minorHAnsi"/>
        </w:rPr>
        <w:t>.</w:t>
      </w:r>
    </w:p>
    <w:p w14:paraId="2BE2FE30" w14:textId="77777777" w:rsidR="0005734D" w:rsidRPr="00D44574" w:rsidRDefault="0005734D" w:rsidP="009E0B2E">
      <w:pPr>
        <w:ind w:left="567"/>
        <w:jc w:val="both"/>
        <w:rPr>
          <w:rFonts w:asciiTheme="minorHAnsi" w:hAnsiTheme="minorHAnsi" w:cstheme="minorHAnsi"/>
          <w:lang w:val="es-ES"/>
        </w:rPr>
      </w:pPr>
    </w:p>
    <w:p w14:paraId="31098D7B" w14:textId="0D69ED9B" w:rsidR="00ED5C88" w:rsidRPr="00D44574" w:rsidRDefault="00AB4EB3" w:rsidP="007F5AC6">
      <w:pPr>
        <w:pStyle w:val="Ttulo1"/>
        <w:rPr>
          <w:rFonts w:asciiTheme="minorHAnsi" w:hAnsiTheme="minorHAnsi" w:cstheme="minorHAnsi"/>
        </w:rPr>
      </w:pPr>
      <w:bookmarkStart w:id="6" w:name="_tyjcwt" w:colFirst="0" w:colLast="0"/>
      <w:bookmarkStart w:id="7" w:name="_Toc14679073"/>
      <w:bookmarkEnd w:id="6"/>
      <w:r>
        <w:rPr>
          <w:rFonts w:asciiTheme="minorHAnsi" w:hAnsiTheme="minorHAnsi" w:cstheme="minorHAnsi"/>
        </w:rPr>
        <w:t>Objetivo de</w:t>
      </w:r>
      <w:r w:rsidR="00314EA8">
        <w:rPr>
          <w:rFonts w:asciiTheme="minorHAnsi" w:hAnsiTheme="minorHAnsi" w:cstheme="minorHAnsi"/>
        </w:rPr>
        <w:t xml:space="preserve"> </w:t>
      </w:r>
      <w:r w:rsidR="0057561B">
        <w:rPr>
          <w:rFonts w:asciiTheme="minorHAnsi" w:hAnsiTheme="minorHAnsi" w:cstheme="minorHAnsi"/>
        </w:rPr>
        <w:t>l</w:t>
      </w:r>
      <w:r w:rsidR="00314EA8">
        <w:rPr>
          <w:rFonts w:asciiTheme="minorHAnsi" w:hAnsiTheme="minorHAnsi" w:cstheme="minorHAnsi"/>
        </w:rPr>
        <w:t>a sección privada de</w:t>
      </w:r>
      <w:r w:rsidR="004109D4">
        <w:rPr>
          <w:rFonts w:asciiTheme="minorHAnsi" w:hAnsiTheme="minorHAnsi" w:cstheme="minorHAnsi"/>
        </w:rPr>
        <w:t>l portal CONTRALAFT</w:t>
      </w:r>
      <w:bookmarkEnd w:id="7"/>
    </w:p>
    <w:p w14:paraId="575CEAAA" w14:textId="59EE8F6E" w:rsidR="00EB0415" w:rsidRDefault="003F362F" w:rsidP="00410BD7">
      <w:pPr>
        <w:ind w:left="567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Permitir </w:t>
      </w:r>
      <w:r w:rsidR="007B2B1B">
        <w:rPr>
          <w:rFonts w:asciiTheme="minorHAnsi" w:hAnsiTheme="minorHAnsi" w:cstheme="minorHAnsi"/>
          <w:lang w:val="es-ES"/>
        </w:rPr>
        <w:t>la gestión</w:t>
      </w:r>
      <w:r w:rsidR="00F57551">
        <w:rPr>
          <w:rFonts w:asciiTheme="minorHAnsi" w:hAnsiTheme="minorHAnsi" w:cstheme="minorHAnsi"/>
          <w:lang w:val="es-ES"/>
        </w:rPr>
        <w:t xml:space="preserve"> de la información referid</w:t>
      </w:r>
      <w:r w:rsidR="007B2B1B">
        <w:rPr>
          <w:rFonts w:asciiTheme="minorHAnsi" w:hAnsiTheme="minorHAnsi" w:cstheme="minorHAnsi"/>
          <w:lang w:val="es-ES"/>
        </w:rPr>
        <w:t>a</w:t>
      </w:r>
      <w:r w:rsidR="00F57551">
        <w:rPr>
          <w:rFonts w:asciiTheme="minorHAnsi" w:hAnsiTheme="minorHAnsi" w:cstheme="minorHAnsi"/>
          <w:lang w:val="es-ES"/>
        </w:rPr>
        <w:t>s</w:t>
      </w:r>
      <w:r w:rsidR="007B2B1B">
        <w:rPr>
          <w:rFonts w:asciiTheme="minorHAnsi" w:hAnsiTheme="minorHAnsi" w:cstheme="minorHAnsi"/>
          <w:lang w:val="es-ES"/>
        </w:rPr>
        <w:t xml:space="preserve"> a</w:t>
      </w:r>
      <w:r w:rsidR="00E513F2">
        <w:rPr>
          <w:rFonts w:asciiTheme="minorHAnsi" w:hAnsiTheme="minorHAnsi" w:cstheme="minorHAnsi"/>
          <w:lang w:val="es-ES"/>
        </w:rPr>
        <w:t>l</w:t>
      </w:r>
      <w:r w:rsidR="00E522C7">
        <w:rPr>
          <w:rFonts w:asciiTheme="minorHAnsi" w:hAnsiTheme="minorHAnsi" w:cstheme="minorHAnsi"/>
          <w:lang w:val="es-ES"/>
        </w:rPr>
        <w:t xml:space="preserve"> cumplimiento de los indicadores del Plan Nacional </w:t>
      </w:r>
      <w:r w:rsidR="00784BFD">
        <w:rPr>
          <w:rFonts w:asciiTheme="minorHAnsi" w:hAnsiTheme="minorHAnsi" w:cstheme="minorHAnsi"/>
          <w:lang w:val="es-ES"/>
        </w:rPr>
        <w:t>de lucha contra el Lavado de Activos y el Financiamiento del Terrorismo</w:t>
      </w:r>
      <w:r w:rsidR="00B9552B">
        <w:rPr>
          <w:rFonts w:asciiTheme="minorHAnsi" w:hAnsiTheme="minorHAnsi" w:cstheme="minorHAnsi"/>
          <w:lang w:val="es-ES"/>
        </w:rPr>
        <w:t xml:space="preserve"> 2019-2021</w:t>
      </w:r>
      <w:r w:rsidR="004F787A" w:rsidRPr="00D44574">
        <w:rPr>
          <w:rFonts w:asciiTheme="minorHAnsi" w:hAnsiTheme="minorHAnsi" w:cstheme="minorHAnsi"/>
          <w:lang w:val="es-ES"/>
        </w:rPr>
        <w:t>.</w:t>
      </w:r>
    </w:p>
    <w:p w14:paraId="22A36E53" w14:textId="5CCC5338" w:rsidR="0054191B" w:rsidRPr="00D44574" w:rsidRDefault="00486AC1" w:rsidP="0054191B">
      <w:pPr>
        <w:pStyle w:val="Ttulo1"/>
        <w:rPr>
          <w:rFonts w:asciiTheme="minorHAnsi" w:hAnsiTheme="minorHAnsi" w:cstheme="minorHAnsi"/>
        </w:rPr>
      </w:pPr>
      <w:bookmarkStart w:id="8" w:name="_Toc14679074"/>
      <w:r>
        <w:rPr>
          <w:rFonts w:asciiTheme="minorHAnsi" w:hAnsiTheme="minorHAnsi" w:cstheme="minorHAnsi"/>
        </w:rPr>
        <w:t>Perfiles</w:t>
      </w:r>
      <w:bookmarkEnd w:id="8"/>
    </w:p>
    <w:p w14:paraId="72CC3593" w14:textId="2C87B837" w:rsidR="0054191B" w:rsidRPr="00D44574" w:rsidRDefault="00F924B9" w:rsidP="004F787A">
      <w:pPr>
        <w:ind w:left="567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La sección privada del portal CONTRALAFT </w:t>
      </w:r>
      <w:r w:rsidR="00CA33EA">
        <w:rPr>
          <w:rFonts w:asciiTheme="minorHAnsi" w:hAnsiTheme="minorHAnsi" w:cstheme="minorHAnsi"/>
          <w:lang w:val="es-ES"/>
        </w:rPr>
        <w:t xml:space="preserve">está </w:t>
      </w:r>
      <w:r>
        <w:rPr>
          <w:rFonts w:asciiTheme="minorHAnsi" w:hAnsiTheme="minorHAnsi" w:cstheme="minorHAnsi"/>
          <w:lang w:val="es-ES"/>
        </w:rPr>
        <w:t xml:space="preserve">diseñado </w:t>
      </w:r>
      <w:r w:rsidR="00B9552B">
        <w:rPr>
          <w:rFonts w:asciiTheme="minorHAnsi" w:hAnsiTheme="minorHAnsi" w:cstheme="minorHAnsi"/>
          <w:lang w:val="es-ES"/>
        </w:rPr>
        <w:t>para ser usado considerando los siguientes perfiles de acceso</w:t>
      </w:r>
      <w:r w:rsidR="00760336">
        <w:rPr>
          <w:rFonts w:asciiTheme="minorHAnsi" w:hAnsiTheme="minorHAnsi" w:cstheme="minorHAnsi"/>
          <w:lang w:val="es-ES"/>
        </w:rPr>
        <w:t>:</w:t>
      </w:r>
    </w:p>
    <w:p w14:paraId="1F3036ED" w14:textId="27D0FA45" w:rsidR="00ED5C88" w:rsidRPr="006D3D2C" w:rsidRDefault="009F4AA3" w:rsidP="006D3D2C">
      <w:pPr>
        <w:ind w:firstLine="567"/>
        <w:rPr>
          <w:b/>
        </w:rPr>
      </w:pPr>
      <w:bookmarkStart w:id="9" w:name="_x6wbufvmrkz7" w:colFirst="0" w:colLast="0"/>
      <w:bookmarkStart w:id="10" w:name="_Hlk14441739"/>
      <w:bookmarkEnd w:id="9"/>
      <w:r w:rsidRPr="006D3D2C">
        <w:rPr>
          <w:b/>
        </w:rPr>
        <w:t>Administrador UIF</w:t>
      </w:r>
      <w:bookmarkEnd w:id="10"/>
    </w:p>
    <w:p w14:paraId="17B7D294" w14:textId="2BB8ECB6" w:rsidR="0054191B" w:rsidRPr="0005734D" w:rsidRDefault="00191BDF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Este rol est</w:t>
      </w:r>
      <w:r w:rsidR="002C57F9" w:rsidRPr="0005734D">
        <w:rPr>
          <w:rFonts w:asciiTheme="minorHAnsi" w:hAnsiTheme="minorHAnsi" w:cstheme="minorHAnsi"/>
          <w:lang w:val="es-ES"/>
        </w:rPr>
        <w:t>á</w:t>
      </w:r>
      <w:r w:rsidRPr="0005734D">
        <w:rPr>
          <w:rFonts w:asciiTheme="minorHAnsi" w:hAnsiTheme="minorHAnsi" w:cstheme="minorHAnsi"/>
          <w:lang w:val="es-ES"/>
        </w:rPr>
        <w:t xml:space="preserve"> previsto para </w:t>
      </w:r>
      <w:r w:rsidR="00F924B9" w:rsidRPr="0005734D">
        <w:rPr>
          <w:rFonts w:asciiTheme="minorHAnsi" w:hAnsiTheme="minorHAnsi" w:cstheme="minorHAnsi"/>
          <w:lang w:val="es-ES"/>
        </w:rPr>
        <w:t xml:space="preserve">funcionarias o funcionarios </w:t>
      </w:r>
      <w:r w:rsidR="00C81152" w:rsidRPr="0005734D">
        <w:rPr>
          <w:rFonts w:asciiTheme="minorHAnsi" w:hAnsiTheme="minorHAnsi" w:cstheme="minorHAnsi"/>
          <w:lang w:val="es-ES"/>
        </w:rPr>
        <w:t>de la UIF que administra</w:t>
      </w:r>
      <w:ins w:id="11" w:author="UIF" w:date="2019-09-02T15:03:00Z">
        <w:r w:rsidR="009572C1">
          <w:rPr>
            <w:rFonts w:asciiTheme="minorHAnsi" w:hAnsiTheme="minorHAnsi" w:cstheme="minorHAnsi"/>
            <w:lang w:val="es-ES"/>
          </w:rPr>
          <w:t>n</w:t>
        </w:r>
      </w:ins>
      <w:r w:rsidR="00C81152" w:rsidRPr="0005734D">
        <w:rPr>
          <w:rFonts w:asciiTheme="minorHAnsi" w:hAnsiTheme="minorHAnsi" w:cstheme="minorHAnsi"/>
          <w:lang w:val="es-ES"/>
        </w:rPr>
        <w:t xml:space="preserve"> </w:t>
      </w:r>
      <w:r w:rsidR="002C57F9" w:rsidRPr="0005734D">
        <w:rPr>
          <w:rFonts w:asciiTheme="minorHAnsi" w:hAnsiTheme="minorHAnsi" w:cstheme="minorHAnsi"/>
          <w:lang w:val="es-ES"/>
        </w:rPr>
        <w:t>el portal y las cuentas de acceso</w:t>
      </w:r>
      <w:r w:rsidR="00B9552B" w:rsidRPr="0005734D">
        <w:rPr>
          <w:rFonts w:asciiTheme="minorHAnsi" w:hAnsiTheme="minorHAnsi" w:cstheme="minorHAnsi"/>
          <w:lang w:val="es-ES"/>
        </w:rPr>
        <w:t xml:space="preserve"> a la sección privada</w:t>
      </w:r>
      <w:r w:rsidR="00364979" w:rsidRPr="0005734D">
        <w:rPr>
          <w:rFonts w:asciiTheme="minorHAnsi" w:hAnsiTheme="minorHAnsi" w:cstheme="minorHAnsi"/>
          <w:lang w:val="es-ES"/>
        </w:rPr>
        <w:t>.</w:t>
      </w:r>
    </w:p>
    <w:p w14:paraId="4E3170FA" w14:textId="77777777" w:rsidR="0005734D" w:rsidRDefault="0005734D" w:rsidP="006D3D2C">
      <w:pPr>
        <w:ind w:firstLine="567"/>
        <w:rPr>
          <w:b/>
        </w:rPr>
      </w:pPr>
    </w:p>
    <w:p w14:paraId="6BEA613E" w14:textId="77777777" w:rsidR="0005734D" w:rsidRDefault="0005734D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2163F40" w14:textId="59C8156A" w:rsidR="0054191B" w:rsidRPr="006D3D2C" w:rsidRDefault="00F77215" w:rsidP="006D3D2C">
      <w:pPr>
        <w:ind w:firstLine="567"/>
        <w:rPr>
          <w:b/>
        </w:rPr>
      </w:pPr>
      <w:r w:rsidRPr="006D3D2C">
        <w:rPr>
          <w:b/>
        </w:rPr>
        <w:lastRenderedPageBreak/>
        <w:t xml:space="preserve">Gestor de información </w:t>
      </w:r>
      <w:r w:rsidR="00855ADD" w:rsidRPr="006D3D2C">
        <w:rPr>
          <w:b/>
        </w:rPr>
        <w:t>UIF</w:t>
      </w:r>
    </w:p>
    <w:p w14:paraId="2A6CD445" w14:textId="705DD62F" w:rsidR="006C61FE" w:rsidRPr="0005734D" w:rsidRDefault="00110B00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Este rol está previsto para </w:t>
      </w:r>
      <w:r w:rsidR="00F924B9" w:rsidRPr="0005734D">
        <w:rPr>
          <w:rFonts w:asciiTheme="minorHAnsi" w:hAnsiTheme="minorHAnsi" w:cstheme="minorHAnsi"/>
          <w:lang w:val="es-ES"/>
        </w:rPr>
        <w:t>funcionarias o funcionarios</w:t>
      </w:r>
      <w:r w:rsidRPr="0005734D">
        <w:rPr>
          <w:rFonts w:asciiTheme="minorHAnsi" w:hAnsiTheme="minorHAnsi" w:cstheme="minorHAnsi"/>
          <w:lang w:val="es-ES"/>
        </w:rPr>
        <w:t xml:space="preserve"> de la UIF que puede</w:t>
      </w:r>
      <w:ins w:id="12" w:author="UIF" w:date="2019-09-02T15:03:00Z">
        <w:r w:rsidR="009572C1">
          <w:rPr>
            <w:rFonts w:asciiTheme="minorHAnsi" w:hAnsiTheme="minorHAnsi" w:cstheme="minorHAnsi"/>
            <w:lang w:val="es-ES"/>
          </w:rPr>
          <w:t>n</w:t>
        </w:r>
      </w:ins>
      <w:r w:rsidRPr="0005734D">
        <w:rPr>
          <w:rFonts w:asciiTheme="minorHAnsi" w:hAnsiTheme="minorHAnsi" w:cstheme="minorHAnsi"/>
          <w:lang w:val="es-ES"/>
        </w:rPr>
        <w:t xml:space="preserve"> realizar las siguientes acciones:</w:t>
      </w:r>
    </w:p>
    <w:p w14:paraId="2A8538AB" w14:textId="1EC5EEF4" w:rsidR="006F26BF" w:rsidRPr="0005734D" w:rsidRDefault="00110B00" w:rsidP="0005734D">
      <w:pPr>
        <w:pStyle w:val="Prrafodelista"/>
        <w:numPr>
          <w:ilvl w:val="0"/>
          <w:numId w:val="41"/>
        </w:numPr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Gestionar </w:t>
      </w:r>
      <w:r w:rsidR="004F431C" w:rsidRPr="0005734D">
        <w:rPr>
          <w:rFonts w:asciiTheme="minorHAnsi" w:hAnsiTheme="minorHAnsi" w:cstheme="minorHAnsi"/>
          <w:lang w:val="es-ES"/>
        </w:rPr>
        <w:t xml:space="preserve">las </w:t>
      </w:r>
      <w:r w:rsidRPr="0005734D">
        <w:rPr>
          <w:rFonts w:asciiTheme="minorHAnsi" w:hAnsiTheme="minorHAnsi" w:cstheme="minorHAnsi"/>
          <w:lang w:val="es-ES"/>
        </w:rPr>
        <w:t>publicaciones en la sección pública del portal.</w:t>
      </w:r>
    </w:p>
    <w:p w14:paraId="4F4A5149" w14:textId="02487E5E" w:rsidR="00110B00" w:rsidRPr="0005734D" w:rsidRDefault="003608AC" w:rsidP="0005734D">
      <w:pPr>
        <w:pStyle w:val="Prrafodelista"/>
        <w:numPr>
          <w:ilvl w:val="0"/>
          <w:numId w:val="41"/>
        </w:numPr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Monitorear los reportes de avance </w:t>
      </w:r>
      <w:r w:rsidR="007745E3" w:rsidRPr="0005734D">
        <w:rPr>
          <w:rFonts w:asciiTheme="minorHAnsi" w:hAnsiTheme="minorHAnsi" w:cstheme="minorHAnsi"/>
          <w:lang w:val="es-ES"/>
        </w:rPr>
        <w:t>en el cumplimiento de los indica</w:t>
      </w:r>
      <w:r w:rsidR="00F12141" w:rsidRPr="0005734D">
        <w:rPr>
          <w:rFonts w:asciiTheme="minorHAnsi" w:hAnsiTheme="minorHAnsi" w:cstheme="minorHAnsi"/>
          <w:lang w:val="es-ES"/>
        </w:rPr>
        <w:t>d</w:t>
      </w:r>
      <w:r w:rsidR="007745E3" w:rsidRPr="0005734D">
        <w:rPr>
          <w:rFonts w:asciiTheme="minorHAnsi" w:hAnsiTheme="minorHAnsi" w:cstheme="minorHAnsi"/>
          <w:lang w:val="es-ES"/>
        </w:rPr>
        <w:t>ores del PN</w:t>
      </w:r>
      <w:r w:rsidR="00F12141" w:rsidRPr="0005734D">
        <w:rPr>
          <w:rFonts w:asciiTheme="minorHAnsi" w:hAnsiTheme="minorHAnsi" w:cstheme="minorHAnsi"/>
          <w:lang w:val="es-ES"/>
        </w:rPr>
        <w:t>LCLAFT</w:t>
      </w:r>
      <w:r w:rsidR="00064E90" w:rsidRPr="0005734D">
        <w:rPr>
          <w:rFonts w:asciiTheme="minorHAnsi" w:hAnsiTheme="minorHAnsi" w:cstheme="minorHAnsi"/>
          <w:lang w:val="es-ES"/>
        </w:rPr>
        <w:t>.</w:t>
      </w:r>
    </w:p>
    <w:p w14:paraId="28D7D8EB" w14:textId="32248A02" w:rsidR="00110B00" w:rsidRPr="0005734D" w:rsidRDefault="00F12141" w:rsidP="0005734D">
      <w:pPr>
        <w:pStyle w:val="Prrafodelista"/>
        <w:numPr>
          <w:ilvl w:val="0"/>
          <w:numId w:val="41"/>
        </w:numPr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Consolida</w:t>
      </w:r>
      <w:r w:rsidR="008B26AD" w:rsidRPr="0005734D">
        <w:rPr>
          <w:rFonts w:asciiTheme="minorHAnsi" w:hAnsiTheme="minorHAnsi" w:cstheme="minorHAnsi"/>
          <w:lang w:val="es-ES"/>
        </w:rPr>
        <w:t>r</w:t>
      </w:r>
      <w:r w:rsidRPr="0005734D">
        <w:rPr>
          <w:rFonts w:asciiTheme="minorHAnsi" w:hAnsiTheme="minorHAnsi" w:cstheme="minorHAnsi"/>
          <w:lang w:val="es-ES"/>
        </w:rPr>
        <w:t xml:space="preserve"> los avances de </w:t>
      </w:r>
      <w:r w:rsidR="008B26AD" w:rsidRPr="0005734D">
        <w:rPr>
          <w:rFonts w:asciiTheme="minorHAnsi" w:hAnsiTheme="minorHAnsi" w:cstheme="minorHAnsi"/>
          <w:lang w:val="es-ES"/>
        </w:rPr>
        <w:t>los indicadores</w:t>
      </w:r>
      <w:r w:rsidR="00064E90" w:rsidRPr="0005734D">
        <w:rPr>
          <w:rFonts w:asciiTheme="minorHAnsi" w:hAnsiTheme="minorHAnsi" w:cstheme="minorHAnsi"/>
          <w:lang w:val="es-ES"/>
        </w:rPr>
        <w:t>.</w:t>
      </w:r>
    </w:p>
    <w:p w14:paraId="27B3154F" w14:textId="274A8C9B" w:rsidR="005659A9" w:rsidRPr="006D3D2C" w:rsidRDefault="005F6179" w:rsidP="006D3D2C">
      <w:pPr>
        <w:ind w:firstLine="567"/>
        <w:rPr>
          <w:b/>
        </w:rPr>
      </w:pPr>
      <w:r w:rsidRPr="006D3D2C">
        <w:rPr>
          <w:b/>
        </w:rPr>
        <w:t>Respo</w:t>
      </w:r>
      <w:r w:rsidR="005D714E" w:rsidRPr="006D3D2C">
        <w:rPr>
          <w:b/>
        </w:rPr>
        <w:t>nsable de indicadores</w:t>
      </w:r>
    </w:p>
    <w:p w14:paraId="21C1ED23" w14:textId="57A0C35C" w:rsidR="005659A9" w:rsidRPr="0005734D" w:rsidRDefault="005D714E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Este rol </w:t>
      </w:r>
      <w:r w:rsidR="00FA3FE5" w:rsidRPr="0005734D">
        <w:rPr>
          <w:rFonts w:asciiTheme="minorHAnsi" w:hAnsiTheme="minorHAnsi" w:cstheme="minorHAnsi"/>
          <w:lang w:val="es-ES"/>
        </w:rPr>
        <w:t>está</w:t>
      </w:r>
      <w:r w:rsidRPr="0005734D">
        <w:rPr>
          <w:rFonts w:asciiTheme="minorHAnsi" w:hAnsiTheme="minorHAnsi" w:cstheme="minorHAnsi"/>
          <w:lang w:val="es-ES"/>
        </w:rPr>
        <w:t xml:space="preserve"> previsto para </w:t>
      </w:r>
      <w:r w:rsidR="00F924B9" w:rsidRPr="0005734D">
        <w:rPr>
          <w:rFonts w:asciiTheme="minorHAnsi" w:hAnsiTheme="minorHAnsi" w:cstheme="minorHAnsi"/>
          <w:lang w:val="es-ES"/>
        </w:rPr>
        <w:t xml:space="preserve">funcionarias o funcionarios </w:t>
      </w:r>
      <w:r w:rsidRPr="0005734D">
        <w:rPr>
          <w:rFonts w:asciiTheme="minorHAnsi" w:hAnsiTheme="minorHAnsi" w:cstheme="minorHAnsi"/>
          <w:lang w:val="es-ES"/>
        </w:rPr>
        <w:t xml:space="preserve">de </w:t>
      </w:r>
      <w:r w:rsidR="00FA3FE5" w:rsidRPr="0005734D">
        <w:rPr>
          <w:rFonts w:asciiTheme="minorHAnsi" w:hAnsiTheme="minorHAnsi" w:cstheme="minorHAnsi"/>
          <w:lang w:val="es-ES"/>
        </w:rPr>
        <w:t>las</w:t>
      </w:r>
      <w:r w:rsidRPr="0005734D">
        <w:rPr>
          <w:rFonts w:asciiTheme="minorHAnsi" w:hAnsiTheme="minorHAnsi" w:cstheme="minorHAnsi"/>
          <w:lang w:val="es-ES"/>
        </w:rPr>
        <w:t xml:space="preserve"> instituci</w:t>
      </w:r>
      <w:r w:rsidR="00FA3FE5" w:rsidRPr="0005734D">
        <w:rPr>
          <w:rFonts w:asciiTheme="minorHAnsi" w:hAnsiTheme="minorHAnsi" w:cstheme="minorHAnsi"/>
          <w:lang w:val="es-ES"/>
        </w:rPr>
        <w:t>ones</w:t>
      </w:r>
      <w:r w:rsidRPr="0005734D">
        <w:rPr>
          <w:rFonts w:asciiTheme="minorHAnsi" w:hAnsiTheme="minorHAnsi" w:cstheme="minorHAnsi"/>
          <w:lang w:val="es-ES"/>
        </w:rPr>
        <w:t xml:space="preserve"> </w:t>
      </w:r>
      <w:r w:rsidR="00480A29" w:rsidRPr="0005734D">
        <w:rPr>
          <w:rFonts w:asciiTheme="minorHAnsi" w:hAnsiTheme="minorHAnsi" w:cstheme="minorHAnsi"/>
          <w:lang w:val="es-ES"/>
        </w:rPr>
        <w:t>miembro</w:t>
      </w:r>
      <w:r w:rsidR="00FA3FE5" w:rsidRPr="0005734D">
        <w:rPr>
          <w:rFonts w:asciiTheme="minorHAnsi" w:hAnsiTheme="minorHAnsi" w:cstheme="minorHAnsi"/>
          <w:lang w:val="es-ES"/>
        </w:rPr>
        <w:t>s</w:t>
      </w:r>
      <w:r w:rsidR="00480A29" w:rsidRPr="0005734D">
        <w:rPr>
          <w:rFonts w:asciiTheme="minorHAnsi" w:hAnsiTheme="minorHAnsi" w:cstheme="minorHAnsi"/>
          <w:lang w:val="es-ES"/>
        </w:rPr>
        <w:t xml:space="preserve"> de la CONTRALAFT y que ha</w:t>
      </w:r>
      <w:ins w:id="13" w:author="UIF" w:date="2019-09-02T15:08:00Z">
        <w:r w:rsidR="000B021D">
          <w:rPr>
            <w:rFonts w:asciiTheme="minorHAnsi" w:hAnsiTheme="minorHAnsi" w:cstheme="minorHAnsi"/>
            <w:lang w:val="es-ES"/>
          </w:rPr>
          <w:t>n</w:t>
        </w:r>
      </w:ins>
      <w:del w:id="14" w:author="UIF" w:date="2019-09-02T15:08:00Z">
        <w:r w:rsidR="00480A29" w:rsidRPr="0005734D" w:rsidDel="000B021D">
          <w:rPr>
            <w:rFonts w:asciiTheme="minorHAnsi" w:hAnsiTheme="minorHAnsi" w:cstheme="minorHAnsi"/>
            <w:lang w:val="es-ES"/>
          </w:rPr>
          <w:delText>ya</w:delText>
        </w:r>
      </w:del>
      <w:r w:rsidR="00480A29" w:rsidRPr="0005734D">
        <w:rPr>
          <w:rFonts w:asciiTheme="minorHAnsi" w:hAnsiTheme="minorHAnsi" w:cstheme="minorHAnsi"/>
          <w:lang w:val="es-ES"/>
        </w:rPr>
        <w:t xml:space="preserve"> sido designado</w:t>
      </w:r>
      <w:ins w:id="15" w:author="UIF" w:date="2019-09-02T15:08:00Z">
        <w:r w:rsidR="000B021D">
          <w:rPr>
            <w:rFonts w:asciiTheme="minorHAnsi" w:hAnsiTheme="minorHAnsi" w:cstheme="minorHAnsi"/>
            <w:lang w:val="es-ES"/>
          </w:rPr>
          <w:t>s</w:t>
        </w:r>
      </w:ins>
      <w:r w:rsidR="00480A29" w:rsidRPr="0005734D">
        <w:rPr>
          <w:rFonts w:asciiTheme="minorHAnsi" w:hAnsiTheme="minorHAnsi" w:cstheme="minorHAnsi"/>
          <w:lang w:val="es-ES"/>
        </w:rPr>
        <w:t xml:space="preserve"> por su </w:t>
      </w:r>
      <w:del w:id="16" w:author="UIF" w:date="2019-09-02T15:08:00Z">
        <w:r w:rsidR="00480A29" w:rsidRPr="0005734D" w:rsidDel="000B021D">
          <w:rPr>
            <w:rFonts w:asciiTheme="minorHAnsi" w:hAnsiTheme="minorHAnsi" w:cstheme="minorHAnsi"/>
            <w:lang w:val="es-ES"/>
          </w:rPr>
          <w:delText>E</w:delText>
        </w:r>
      </w:del>
      <w:ins w:id="17" w:author="UIF" w:date="2019-09-02T15:08:00Z">
        <w:r w:rsidR="000B021D">
          <w:rPr>
            <w:rFonts w:asciiTheme="minorHAnsi" w:hAnsiTheme="minorHAnsi" w:cstheme="minorHAnsi"/>
            <w:lang w:val="es-ES"/>
          </w:rPr>
          <w:t>e</w:t>
        </w:r>
      </w:ins>
      <w:r w:rsidR="00480A29" w:rsidRPr="0005734D">
        <w:rPr>
          <w:rFonts w:asciiTheme="minorHAnsi" w:hAnsiTheme="minorHAnsi" w:cstheme="minorHAnsi"/>
          <w:lang w:val="es-ES"/>
        </w:rPr>
        <w:t>ntidad</w:t>
      </w:r>
      <w:del w:id="18" w:author="UIF" w:date="2019-09-02T15:09:00Z">
        <w:r w:rsidR="00D20C13" w:rsidDel="000B021D">
          <w:rPr>
            <w:rFonts w:asciiTheme="minorHAnsi" w:hAnsiTheme="minorHAnsi" w:cstheme="minorHAnsi"/>
            <w:lang w:val="es-ES"/>
          </w:rPr>
          <w:delText>,</w:delText>
        </w:r>
      </w:del>
      <w:r w:rsidR="00480A29" w:rsidRPr="0005734D">
        <w:rPr>
          <w:rFonts w:asciiTheme="minorHAnsi" w:hAnsiTheme="minorHAnsi" w:cstheme="minorHAnsi"/>
          <w:lang w:val="es-ES"/>
        </w:rPr>
        <w:t xml:space="preserve"> para reportar ante </w:t>
      </w:r>
      <w:r w:rsidR="0036190D" w:rsidRPr="0005734D">
        <w:rPr>
          <w:rFonts w:asciiTheme="minorHAnsi" w:hAnsiTheme="minorHAnsi" w:cstheme="minorHAnsi"/>
          <w:lang w:val="es-ES"/>
        </w:rPr>
        <w:t xml:space="preserve">el </w:t>
      </w:r>
      <w:r w:rsidR="00BC4077" w:rsidRPr="0005734D">
        <w:rPr>
          <w:rFonts w:asciiTheme="minorHAnsi" w:hAnsiTheme="minorHAnsi" w:cstheme="minorHAnsi"/>
          <w:lang w:val="es-ES"/>
        </w:rPr>
        <w:t>sistema</w:t>
      </w:r>
      <w:del w:id="19" w:author="UIF" w:date="2019-09-02T15:09:00Z">
        <w:r w:rsidR="00D20C13" w:rsidDel="000B021D">
          <w:rPr>
            <w:rFonts w:asciiTheme="minorHAnsi" w:hAnsiTheme="minorHAnsi" w:cstheme="minorHAnsi"/>
            <w:lang w:val="es-ES"/>
          </w:rPr>
          <w:delText>,</w:delText>
        </w:r>
      </w:del>
      <w:r w:rsidR="00BC4077" w:rsidRPr="0005734D">
        <w:rPr>
          <w:rFonts w:asciiTheme="minorHAnsi" w:hAnsiTheme="minorHAnsi" w:cstheme="minorHAnsi"/>
          <w:lang w:val="es-ES"/>
        </w:rPr>
        <w:t xml:space="preserve"> </w:t>
      </w:r>
      <w:r w:rsidR="0036190D" w:rsidRPr="0005734D">
        <w:rPr>
          <w:rFonts w:asciiTheme="minorHAnsi" w:hAnsiTheme="minorHAnsi" w:cstheme="minorHAnsi"/>
          <w:lang w:val="es-ES"/>
        </w:rPr>
        <w:t>los</w:t>
      </w:r>
      <w:r w:rsidR="00BC4077" w:rsidRPr="0005734D">
        <w:rPr>
          <w:rFonts w:asciiTheme="minorHAnsi" w:hAnsiTheme="minorHAnsi" w:cstheme="minorHAnsi"/>
          <w:lang w:val="es-ES"/>
        </w:rPr>
        <w:t xml:space="preserve"> avance</w:t>
      </w:r>
      <w:r w:rsidR="00EE4539" w:rsidRPr="0005734D">
        <w:rPr>
          <w:rFonts w:asciiTheme="minorHAnsi" w:hAnsiTheme="minorHAnsi" w:cstheme="minorHAnsi"/>
          <w:lang w:val="es-ES"/>
        </w:rPr>
        <w:t>s</w:t>
      </w:r>
      <w:r w:rsidR="00BC4077" w:rsidRPr="0005734D">
        <w:rPr>
          <w:rFonts w:asciiTheme="minorHAnsi" w:hAnsiTheme="minorHAnsi" w:cstheme="minorHAnsi"/>
          <w:lang w:val="es-ES"/>
        </w:rPr>
        <w:t xml:space="preserve"> de los indicadores del </w:t>
      </w:r>
      <w:r w:rsidR="00064E90" w:rsidRPr="0005734D">
        <w:rPr>
          <w:rFonts w:asciiTheme="minorHAnsi" w:hAnsiTheme="minorHAnsi" w:cstheme="minorHAnsi"/>
          <w:lang w:val="es-ES"/>
        </w:rPr>
        <w:t>PNLCLAFT</w:t>
      </w:r>
      <w:r w:rsidR="00EC2D6C" w:rsidRPr="0005734D">
        <w:rPr>
          <w:rFonts w:asciiTheme="minorHAnsi" w:hAnsiTheme="minorHAnsi" w:cstheme="minorHAnsi"/>
          <w:lang w:val="es-ES"/>
        </w:rPr>
        <w:t>.</w:t>
      </w:r>
    </w:p>
    <w:p w14:paraId="77AD5303" w14:textId="77777777" w:rsidR="0005734D" w:rsidRDefault="0005734D" w:rsidP="009E0B2E">
      <w:pPr>
        <w:tabs>
          <w:tab w:val="left" w:pos="1418"/>
        </w:tabs>
        <w:ind w:left="567"/>
        <w:jc w:val="both"/>
        <w:rPr>
          <w:rFonts w:asciiTheme="minorHAnsi" w:eastAsia="Arial" w:hAnsiTheme="minorHAnsi" w:cstheme="minorHAnsi"/>
          <w:color w:val="333333"/>
          <w:sz w:val="24"/>
          <w:szCs w:val="24"/>
        </w:rPr>
      </w:pPr>
    </w:p>
    <w:p w14:paraId="53DBB75D" w14:textId="77777777" w:rsidR="00ED5C88" w:rsidRPr="00D44574" w:rsidRDefault="00ED5C88" w:rsidP="007F5AC6">
      <w:pPr>
        <w:pStyle w:val="Ttulo1"/>
        <w:rPr>
          <w:rFonts w:asciiTheme="minorHAnsi" w:hAnsiTheme="minorHAnsi" w:cstheme="minorHAnsi"/>
        </w:rPr>
      </w:pPr>
      <w:bookmarkStart w:id="20" w:name="_Toc14679075"/>
      <w:r w:rsidRPr="00D44574">
        <w:rPr>
          <w:rFonts w:asciiTheme="minorHAnsi" w:hAnsiTheme="minorHAnsi" w:cstheme="minorHAnsi"/>
        </w:rPr>
        <w:t>PROCESOS</w:t>
      </w:r>
      <w:bookmarkEnd w:id="20"/>
    </w:p>
    <w:p w14:paraId="2F1640F4" w14:textId="5EB5C0B0" w:rsidR="00ED5C88" w:rsidRDefault="007F5AC6" w:rsidP="0005734D">
      <w:pPr>
        <w:ind w:left="567"/>
        <w:jc w:val="both"/>
        <w:rPr>
          <w:rFonts w:asciiTheme="minorHAnsi" w:hAnsiTheme="minorHAnsi" w:cstheme="minorHAnsi"/>
          <w:lang w:val="es-ES"/>
        </w:rPr>
      </w:pPr>
      <w:bookmarkStart w:id="21" w:name="_y9x7s3uywwqi" w:colFirst="0" w:colLast="0"/>
      <w:bookmarkEnd w:id="21"/>
      <w:r w:rsidRPr="0005734D">
        <w:rPr>
          <w:rFonts w:asciiTheme="minorHAnsi" w:hAnsiTheme="minorHAnsi" w:cstheme="minorHAnsi"/>
          <w:lang w:val="es-ES"/>
        </w:rPr>
        <w:t xml:space="preserve">Se identifican </w:t>
      </w:r>
      <w:r w:rsidR="001C2708" w:rsidRPr="0005734D">
        <w:rPr>
          <w:rFonts w:asciiTheme="minorHAnsi" w:hAnsiTheme="minorHAnsi" w:cstheme="minorHAnsi"/>
          <w:lang w:val="es-ES"/>
        </w:rPr>
        <w:t xml:space="preserve">2 </w:t>
      </w:r>
      <w:r w:rsidR="00335CB2" w:rsidRPr="0005734D">
        <w:rPr>
          <w:rFonts w:asciiTheme="minorHAnsi" w:hAnsiTheme="minorHAnsi" w:cstheme="minorHAnsi"/>
          <w:lang w:val="es-ES"/>
        </w:rPr>
        <w:t xml:space="preserve">grupos de procesos, uno referido a la gestión de cuentas de usuario y el segundo a la gestión de la información de los avances de </w:t>
      </w:r>
      <w:r w:rsidR="00FD33E7" w:rsidRPr="0005734D">
        <w:rPr>
          <w:rFonts w:asciiTheme="minorHAnsi" w:hAnsiTheme="minorHAnsi" w:cstheme="minorHAnsi"/>
          <w:lang w:val="es-ES"/>
        </w:rPr>
        <w:t>los indicadores del PNLCLAFT</w:t>
      </w:r>
      <w:r w:rsidR="00ED5C88" w:rsidRPr="0005734D">
        <w:rPr>
          <w:rFonts w:asciiTheme="minorHAnsi" w:hAnsiTheme="minorHAnsi" w:cstheme="minorHAnsi"/>
          <w:lang w:val="es-ES"/>
        </w:rPr>
        <w:t>.</w:t>
      </w:r>
    </w:p>
    <w:p w14:paraId="10D09AA5" w14:textId="08197820" w:rsidR="00FC4011" w:rsidRPr="00FC4011" w:rsidRDefault="00FC4011" w:rsidP="00FC4011">
      <w:pPr>
        <w:pStyle w:val="Prrafodelista"/>
        <w:spacing w:after="160" w:line="259" w:lineRule="auto"/>
        <w:ind w:left="284"/>
        <w:jc w:val="both"/>
        <w:rPr>
          <w:rFonts w:asciiTheme="minorHAnsi" w:hAnsiTheme="minorHAnsi" w:cstheme="minorHAnsi"/>
          <w:b/>
          <w:lang w:val="es-ES"/>
        </w:rPr>
      </w:pPr>
      <w:r w:rsidRPr="00FC4011">
        <w:rPr>
          <w:rFonts w:asciiTheme="minorHAnsi" w:hAnsiTheme="minorHAnsi" w:cstheme="minorHAnsi"/>
          <w:b/>
          <w:lang w:val="es-ES"/>
        </w:rPr>
        <w:t>Premisas a considerar:</w:t>
      </w:r>
    </w:p>
    <w:p w14:paraId="2DC9761F" w14:textId="77777777" w:rsidR="00FC4011" w:rsidRPr="00FC4011" w:rsidRDefault="00FC4011" w:rsidP="00FC4011">
      <w:pPr>
        <w:pStyle w:val="Prrafodelista"/>
        <w:ind w:left="284"/>
        <w:jc w:val="both"/>
        <w:rPr>
          <w:rFonts w:asciiTheme="minorHAnsi" w:hAnsiTheme="minorHAnsi" w:cstheme="minorHAnsi"/>
          <w:lang w:val="es-ES"/>
        </w:rPr>
      </w:pPr>
    </w:p>
    <w:p w14:paraId="24C5565C" w14:textId="098FB8E4" w:rsidR="00FC4011" w:rsidRPr="00FC4011" w:rsidRDefault="00FC4011" w:rsidP="00FC4011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Theme="minorHAnsi" w:hAnsiTheme="minorHAnsi" w:cstheme="minorHAnsi"/>
          <w:lang w:val="es-ES"/>
        </w:rPr>
      </w:pPr>
      <w:r w:rsidRPr="00FC4011">
        <w:rPr>
          <w:rFonts w:asciiTheme="minorHAnsi" w:hAnsiTheme="minorHAnsi" w:cstheme="minorHAnsi"/>
          <w:lang w:val="es-ES"/>
        </w:rPr>
        <w:t>Las acciones del P</w:t>
      </w:r>
      <w:ins w:id="22" w:author="UIF" w:date="2019-09-02T15:10:00Z">
        <w:r w:rsidR="000B021D">
          <w:rPr>
            <w:rFonts w:asciiTheme="minorHAnsi" w:hAnsiTheme="minorHAnsi" w:cstheme="minorHAnsi"/>
            <w:lang w:val="es-ES"/>
          </w:rPr>
          <w:t xml:space="preserve">MLCLAFT </w:t>
        </w:r>
      </w:ins>
      <w:del w:id="23" w:author="UIF" w:date="2019-09-02T15:10:00Z">
        <w:r w:rsidRPr="00FC4011" w:rsidDel="000B021D">
          <w:rPr>
            <w:rFonts w:asciiTheme="minorHAnsi" w:hAnsiTheme="minorHAnsi" w:cstheme="minorHAnsi"/>
            <w:lang w:val="es-ES"/>
          </w:rPr>
          <w:delText xml:space="preserve">lan Nacional contra el LA/FT </w:delText>
        </w:r>
      </w:del>
      <w:r w:rsidRPr="00FC4011">
        <w:rPr>
          <w:rFonts w:asciiTheme="minorHAnsi" w:hAnsiTheme="minorHAnsi" w:cstheme="minorHAnsi"/>
          <w:lang w:val="es-ES"/>
        </w:rPr>
        <w:t xml:space="preserve">son 58 en total. Las acciones tienen metas por año hasta el 2021. </w:t>
      </w:r>
    </w:p>
    <w:p w14:paraId="418ECBC2" w14:textId="77777777" w:rsidR="00FC4011" w:rsidRPr="00FC4011" w:rsidRDefault="00FC4011" w:rsidP="00FC4011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Theme="minorHAnsi" w:hAnsiTheme="minorHAnsi" w:cstheme="minorHAnsi"/>
          <w:lang w:val="es-ES"/>
        </w:rPr>
      </w:pPr>
      <w:r w:rsidRPr="00FC4011">
        <w:rPr>
          <w:rFonts w:asciiTheme="minorHAnsi" w:hAnsiTheme="minorHAnsi" w:cstheme="minorHAnsi"/>
          <w:lang w:val="es-ES"/>
        </w:rPr>
        <w:t>Cada acción puede tener una institución responsable o una institución responsable principal más otras instituciones de apoyo.</w:t>
      </w:r>
    </w:p>
    <w:p w14:paraId="1E2B9E21" w14:textId="063AE235" w:rsidR="00FC4011" w:rsidRPr="00B0323B" w:rsidRDefault="00FC4011" w:rsidP="00FC4011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Theme="minorHAnsi" w:hAnsiTheme="minorHAnsi" w:cstheme="minorHAnsi"/>
          <w:highlight w:val="yellow"/>
          <w:lang w:val="es-ES"/>
        </w:rPr>
      </w:pPr>
      <w:commentRangeStart w:id="24"/>
      <w:r w:rsidRPr="00B0323B">
        <w:rPr>
          <w:rFonts w:asciiTheme="minorHAnsi" w:hAnsiTheme="minorHAnsi" w:cstheme="minorHAnsi"/>
          <w:highlight w:val="yellow"/>
          <w:lang w:val="es-ES"/>
        </w:rPr>
        <w:t xml:space="preserve">El monitoreo de cumplimiento se mide a través de tres variables principales: Acciones cumplidas, acciones en ejecución y acciones pendientes. Sin embargo, es importante tener en cuenta que algunas acciones en ejecución se consideran así porque tienen metas por año hasta llegar a las metas del año 2021. </w:t>
      </w:r>
      <w:commentRangeEnd w:id="24"/>
      <w:r w:rsidR="00B0323B">
        <w:rPr>
          <w:rStyle w:val="Refdecomentario"/>
          <w:rFonts w:ascii="Open Sans" w:hAnsi="Open Sans" w:cs="Open Sans"/>
          <w:lang w:val="es-ES" w:eastAsia="es-PE"/>
        </w:rPr>
        <w:commentReference w:id="24"/>
      </w:r>
    </w:p>
    <w:p w14:paraId="7DAE0F34" w14:textId="2F913210" w:rsidR="00FC4011" w:rsidRPr="00FC4011" w:rsidRDefault="00FC4011" w:rsidP="00FC4011">
      <w:pPr>
        <w:pStyle w:val="Prrafodelista"/>
        <w:numPr>
          <w:ilvl w:val="0"/>
          <w:numId w:val="44"/>
        </w:numPr>
        <w:jc w:val="both"/>
        <w:rPr>
          <w:rFonts w:asciiTheme="minorHAnsi" w:hAnsiTheme="minorHAnsi" w:cstheme="minorHAnsi"/>
          <w:lang w:val="es-ES"/>
        </w:rPr>
      </w:pPr>
      <w:r w:rsidRPr="00FC4011">
        <w:rPr>
          <w:rFonts w:asciiTheme="minorHAnsi" w:hAnsiTheme="minorHAnsi" w:cstheme="minorHAnsi"/>
          <w:lang w:val="es-ES"/>
        </w:rPr>
        <w:t xml:space="preserve">Debe considerarse que la secretaría técnica (UIF) puede cumplir ambos roles (abajo especificados), dado que ingresa información sobre las acciones </w:t>
      </w:r>
      <w:ins w:id="25" w:author="UIF" w:date="2019-09-02T15:10:00Z">
        <w:r w:rsidR="000B021D">
          <w:rPr>
            <w:rFonts w:asciiTheme="minorHAnsi" w:hAnsiTheme="minorHAnsi" w:cstheme="minorHAnsi"/>
            <w:lang w:val="es-ES"/>
          </w:rPr>
          <w:t xml:space="preserve">bajo su responsabilidad </w:t>
        </w:r>
      </w:ins>
      <w:del w:id="26" w:author="UIF" w:date="2019-09-02T15:10:00Z">
        <w:r w:rsidRPr="00FC4011" w:rsidDel="000B021D">
          <w:rPr>
            <w:rFonts w:asciiTheme="minorHAnsi" w:hAnsiTheme="minorHAnsi" w:cstheme="minorHAnsi"/>
            <w:lang w:val="es-ES"/>
          </w:rPr>
          <w:delText xml:space="preserve">que </w:delText>
        </w:r>
        <w:r w:rsidR="00B0323B" w:rsidDel="000B021D">
          <w:rPr>
            <w:rFonts w:asciiTheme="minorHAnsi" w:hAnsiTheme="minorHAnsi" w:cstheme="minorHAnsi"/>
            <w:lang w:val="es-ES"/>
          </w:rPr>
          <w:delText xml:space="preserve">le </w:delText>
        </w:r>
        <w:r w:rsidRPr="00FC4011" w:rsidDel="000B021D">
          <w:rPr>
            <w:rFonts w:asciiTheme="minorHAnsi" w:hAnsiTheme="minorHAnsi" w:cstheme="minorHAnsi"/>
            <w:lang w:val="es-ES"/>
          </w:rPr>
          <w:delText xml:space="preserve">corresponden </w:delText>
        </w:r>
      </w:del>
      <w:r w:rsidRPr="00FC4011">
        <w:rPr>
          <w:rFonts w:asciiTheme="minorHAnsi" w:hAnsiTheme="minorHAnsi" w:cstheme="minorHAnsi"/>
          <w:lang w:val="es-ES"/>
        </w:rPr>
        <w:t xml:space="preserve">y monitorea las </w:t>
      </w:r>
      <w:r w:rsidR="00B0323B">
        <w:rPr>
          <w:rFonts w:asciiTheme="minorHAnsi" w:hAnsiTheme="minorHAnsi" w:cstheme="minorHAnsi"/>
          <w:lang w:val="es-ES"/>
        </w:rPr>
        <w:t xml:space="preserve">acciones de </w:t>
      </w:r>
      <w:r w:rsidRPr="00FC4011">
        <w:rPr>
          <w:rFonts w:asciiTheme="minorHAnsi" w:hAnsiTheme="minorHAnsi" w:cstheme="minorHAnsi"/>
          <w:lang w:val="es-ES"/>
        </w:rPr>
        <w:t>todos.</w:t>
      </w:r>
    </w:p>
    <w:p w14:paraId="2B3D6581" w14:textId="43B13271" w:rsidR="00ED5C88" w:rsidRPr="00D44574" w:rsidRDefault="00AD75EF" w:rsidP="00ED5C88">
      <w:pPr>
        <w:pStyle w:val="Ttulo2"/>
        <w:rPr>
          <w:rFonts w:asciiTheme="minorHAnsi" w:hAnsiTheme="minorHAnsi" w:cstheme="minorHAnsi"/>
        </w:rPr>
      </w:pPr>
      <w:bookmarkStart w:id="27" w:name="_2qktstgoebaw" w:colFirst="0" w:colLast="0"/>
      <w:bookmarkStart w:id="28" w:name="_lrpz0sn3xq2h" w:colFirst="0" w:colLast="0"/>
      <w:bookmarkStart w:id="29" w:name="_rlwuv1emtj5j" w:colFirst="0" w:colLast="0"/>
      <w:bookmarkStart w:id="30" w:name="_psr67lomzm0a" w:colFirst="0" w:colLast="0"/>
      <w:bookmarkStart w:id="31" w:name="_2s8eyo1" w:colFirst="0" w:colLast="0"/>
      <w:bookmarkStart w:id="32" w:name="_17dp8vu" w:colFirst="0" w:colLast="0"/>
      <w:bookmarkStart w:id="33" w:name="_Toc14679076"/>
      <w:bookmarkEnd w:id="27"/>
      <w:bookmarkEnd w:id="28"/>
      <w:bookmarkEnd w:id="29"/>
      <w:bookmarkEnd w:id="30"/>
      <w:bookmarkEnd w:id="31"/>
      <w:bookmarkEnd w:id="32"/>
      <w:r>
        <w:rPr>
          <w:rFonts w:asciiTheme="minorHAnsi" w:hAnsiTheme="minorHAnsi" w:cstheme="minorHAnsi"/>
        </w:rPr>
        <w:t>Gestión de usuarios</w:t>
      </w:r>
      <w:bookmarkEnd w:id="33"/>
    </w:p>
    <w:p w14:paraId="6D6BC852" w14:textId="2083DAC4" w:rsidR="00ED5C88" w:rsidRPr="0005734D" w:rsidRDefault="00450B7E" w:rsidP="00450B7E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El proceso</w:t>
      </w:r>
      <w:r w:rsidR="00230FE0" w:rsidRPr="0005734D">
        <w:rPr>
          <w:rFonts w:asciiTheme="minorHAnsi" w:hAnsiTheme="minorHAnsi" w:cstheme="minorHAnsi"/>
          <w:lang w:val="es-ES"/>
        </w:rPr>
        <w:t xml:space="preserve"> </w:t>
      </w:r>
      <w:ins w:id="34" w:author="UIF" w:date="2019-09-02T15:33:00Z">
        <w:r w:rsidR="001E0B95">
          <w:rPr>
            <w:rFonts w:asciiTheme="minorHAnsi" w:hAnsiTheme="minorHAnsi" w:cstheme="minorHAnsi"/>
            <w:lang w:val="es-ES"/>
          </w:rPr>
          <w:t xml:space="preserve">contiene </w:t>
        </w:r>
      </w:ins>
      <w:del w:id="35" w:author="UIF" w:date="2019-09-02T15:33:00Z">
        <w:r w:rsidR="00230FE0" w:rsidRPr="0005734D" w:rsidDel="001E0B95">
          <w:rPr>
            <w:rFonts w:asciiTheme="minorHAnsi" w:hAnsiTheme="minorHAnsi" w:cstheme="minorHAnsi"/>
            <w:lang w:val="es-ES"/>
          </w:rPr>
          <w:delText xml:space="preserve">refiere </w:delText>
        </w:r>
      </w:del>
      <w:r w:rsidR="00486AC1" w:rsidRPr="0005734D">
        <w:rPr>
          <w:rFonts w:asciiTheme="minorHAnsi" w:hAnsiTheme="minorHAnsi" w:cstheme="minorHAnsi"/>
          <w:lang w:val="es-ES"/>
        </w:rPr>
        <w:t>las acciones necesarias para administrar las cuentas de acceso al portal CONTRALAFT para cada uno de los perfiles descritos</w:t>
      </w:r>
      <w:r w:rsidR="00D942A2" w:rsidRPr="0005734D">
        <w:rPr>
          <w:rFonts w:asciiTheme="minorHAnsi" w:hAnsiTheme="minorHAnsi" w:cstheme="minorHAnsi"/>
          <w:lang w:val="es-ES"/>
        </w:rPr>
        <w:t>.</w:t>
      </w:r>
    </w:p>
    <w:p w14:paraId="238BF8DB" w14:textId="2E26376E" w:rsidR="00FD33E7" w:rsidRDefault="00FD33E7" w:rsidP="00FD33E7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36" w:name="_Toc14679116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Pr="00D44574">
        <w:rPr>
          <w:rFonts w:asciiTheme="minorHAnsi" w:hAnsiTheme="minorHAnsi" w:cstheme="minorHAnsi"/>
          <w:noProof/>
        </w:rPr>
        <w:t>1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Pr="00D44574">
        <w:rPr>
          <w:rFonts w:asciiTheme="minorHAnsi" w:hAnsiTheme="minorHAnsi" w:cstheme="minorHAnsi"/>
          <w:bCs w:val="0"/>
        </w:rPr>
        <w:t xml:space="preserve">Proceso de </w:t>
      </w:r>
      <w:r w:rsidR="003B2C7C" w:rsidRPr="003B2C7C">
        <w:rPr>
          <w:rFonts w:asciiTheme="minorHAnsi" w:hAnsiTheme="minorHAnsi" w:cstheme="minorHAnsi"/>
          <w:bCs w:val="0"/>
        </w:rPr>
        <w:t>Gestión de usuarios</w:t>
      </w:r>
      <w:bookmarkEnd w:id="36"/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442"/>
      </w:tblGrid>
      <w:tr w:rsidR="00FD33E7" w14:paraId="032DD5A0" w14:textId="77777777" w:rsidTr="001D2DB4">
        <w:tc>
          <w:tcPr>
            <w:tcW w:w="8442" w:type="dxa"/>
          </w:tcPr>
          <w:p w14:paraId="4BD69C0F" w14:textId="25062C09" w:rsidR="00FD33E7" w:rsidRDefault="00871BFE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37B0B3C" wp14:editId="5A9DCA41">
                  <wp:extent cx="5192853" cy="2576830"/>
                  <wp:effectExtent l="0" t="0" r="825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548" b="16628"/>
                          <a:stretch/>
                        </pic:blipFill>
                        <pic:spPr bwMode="auto">
                          <a:xfrm>
                            <a:off x="0" y="0"/>
                            <a:ext cx="5203402" cy="258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84225" w14:textId="77777777" w:rsidR="00FD33E7" w:rsidRPr="00D44574" w:rsidRDefault="00FD33E7" w:rsidP="00FD33E7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bookmarkStart w:id="37" w:name="_3rdcrjn" w:colFirst="0" w:colLast="0"/>
      <w:bookmarkEnd w:id="37"/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60F7978A" w14:textId="1130CE3C" w:rsidR="00763387" w:rsidRPr="0005734D" w:rsidRDefault="00763387" w:rsidP="00763387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El proceso </w:t>
      </w:r>
      <w:r w:rsidR="00A60B3F" w:rsidRPr="0005734D">
        <w:rPr>
          <w:rFonts w:asciiTheme="minorHAnsi" w:hAnsiTheme="minorHAnsi" w:cstheme="minorHAnsi"/>
          <w:lang w:val="es-ES"/>
        </w:rPr>
        <w:t>está dividido en 2 grupos, el primero referido a la creación de usuarios</w:t>
      </w:r>
      <w:r w:rsidR="006C5A8A">
        <w:rPr>
          <w:rFonts w:asciiTheme="minorHAnsi" w:hAnsiTheme="minorHAnsi" w:cstheme="minorHAnsi"/>
          <w:lang w:val="es-ES"/>
        </w:rPr>
        <w:t>, el cual</w:t>
      </w:r>
      <w:r w:rsidR="00A60B3F" w:rsidRPr="0005734D">
        <w:rPr>
          <w:rFonts w:asciiTheme="minorHAnsi" w:hAnsiTheme="minorHAnsi" w:cstheme="minorHAnsi"/>
          <w:lang w:val="es-ES"/>
        </w:rPr>
        <w:t xml:space="preserve"> </w:t>
      </w:r>
      <w:r w:rsidRPr="0005734D">
        <w:rPr>
          <w:rFonts w:asciiTheme="minorHAnsi" w:hAnsiTheme="minorHAnsi" w:cstheme="minorHAnsi"/>
          <w:lang w:val="es-ES"/>
        </w:rPr>
        <w:t>tiene las siguientes tareas:</w:t>
      </w:r>
    </w:p>
    <w:p w14:paraId="4242A4A6" w14:textId="7D6C4A5F" w:rsidR="00763387" w:rsidRPr="0005734D" w:rsidRDefault="00E75901" w:rsidP="00763387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 xml:space="preserve">Envío de </w:t>
      </w:r>
      <w:r w:rsidR="007D7ED6">
        <w:rPr>
          <w:rFonts w:asciiTheme="minorHAnsi" w:hAnsiTheme="minorHAnsi" w:cstheme="minorHAnsi"/>
          <w:b/>
        </w:rPr>
        <w:t xml:space="preserve">documento </w:t>
      </w:r>
      <w:r w:rsidRPr="0005734D">
        <w:rPr>
          <w:rFonts w:asciiTheme="minorHAnsi" w:hAnsiTheme="minorHAnsi" w:cstheme="minorHAnsi"/>
          <w:b/>
        </w:rPr>
        <w:t xml:space="preserve">de </w:t>
      </w:r>
      <w:r w:rsidR="007D7ED6">
        <w:rPr>
          <w:rFonts w:asciiTheme="minorHAnsi" w:hAnsiTheme="minorHAnsi" w:cstheme="minorHAnsi"/>
          <w:b/>
        </w:rPr>
        <w:t xml:space="preserve">designación </w:t>
      </w:r>
      <w:r w:rsidRPr="0005734D">
        <w:rPr>
          <w:rFonts w:asciiTheme="minorHAnsi" w:hAnsiTheme="minorHAnsi" w:cstheme="minorHAnsi"/>
          <w:b/>
        </w:rPr>
        <w:t xml:space="preserve">de usuario ante el Módulo de Monitoreo del </w:t>
      </w:r>
      <w:r w:rsidRPr="0005734D">
        <w:rPr>
          <w:rFonts w:asciiTheme="minorHAnsi" w:eastAsia="Arial" w:hAnsiTheme="minorHAnsi" w:cstheme="minorHAnsi"/>
          <w:b/>
          <w:color w:val="333333"/>
        </w:rPr>
        <w:t>PNLCLAFT</w:t>
      </w:r>
      <w:r w:rsidR="00B645B3" w:rsidRPr="0005734D">
        <w:rPr>
          <w:rFonts w:asciiTheme="minorHAnsi" w:eastAsia="Arial" w:hAnsiTheme="minorHAnsi" w:cstheme="minorHAnsi"/>
          <w:color w:val="333333"/>
        </w:rPr>
        <w:t xml:space="preserve"> (</w:t>
      </w:r>
      <w:r w:rsidR="00987F7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054D900B" wp14:editId="4FE647B0">
            <wp:extent cx="162321" cy="151158"/>
            <wp:effectExtent l="0" t="0" r="9525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C71" w:rsidRPr="0005734D">
        <w:rPr>
          <w:rFonts w:asciiTheme="minorHAnsi" w:eastAsia="Arial" w:hAnsiTheme="minorHAnsi" w:cstheme="minorHAnsi"/>
          <w:color w:val="333333"/>
        </w:rPr>
        <w:t xml:space="preserve"> tarea manual</w:t>
      </w:r>
      <w:r w:rsidR="00B645B3" w:rsidRPr="0005734D">
        <w:rPr>
          <w:rFonts w:asciiTheme="minorHAnsi" w:eastAsia="Arial" w:hAnsiTheme="minorHAnsi" w:cstheme="minorHAnsi"/>
          <w:color w:val="333333"/>
        </w:rPr>
        <w:t>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962C71" w:rsidRPr="0005734D">
        <w:rPr>
          <w:rFonts w:asciiTheme="minorHAnsi" w:eastAsia="Arial" w:hAnsiTheme="minorHAnsi" w:cstheme="minorHAnsi"/>
          <w:color w:val="333333"/>
        </w:rPr>
        <w:t xml:space="preserve"> representa la comunicación oficial mediante </w:t>
      </w:r>
      <w:r w:rsidR="00DA7778" w:rsidRPr="0005734D">
        <w:rPr>
          <w:rFonts w:asciiTheme="minorHAnsi" w:eastAsia="Arial" w:hAnsiTheme="minorHAnsi" w:cstheme="minorHAnsi"/>
          <w:color w:val="333333"/>
        </w:rPr>
        <w:t>la cual</w:t>
      </w:r>
      <w:r w:rsidR="006C5A8A">
        <w:rPr>
          <w:rFonts w:asciiTheme="minorHAnsi" w:eastAsia="Arial" w:hAnsiTheme="minorHAnsi" w:cstheme="minorHAnsi"/>
          <w:color w:val="333333"/>
        </w:rPr>
        <w:t>,</w:t>
      </w:r>
      <w:r w:rsidR="00DA7778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A60B3F" w:rsidRPr="0005734D">
        <w:rPr>
          <w:rFonts w:asciiTheme="minorHAnsi" w:eastAsia="Arial" w:hAnsiTheme="minorHAnsi" w:cstheme="minorHAnsi"/>
          <w:color w:val="333333"/>
        </w:rPr>
        <w:t>una institución</w:t>
      </w:r>
      <w:r w:rsidR="00962C71" w:rsidRPr="0005734D">
        <w:rPr>
          <w:rFonts w:asciiTheme="minorHAnsi" w:eastAsia="Arial" w:hAnsiTheme="minorHAnsi" w:cstheme="minorHAnsi"/>
          <w:color w:val="333333"/>
        </w:rPr>
        <w:t xml:space="preserve"> miembro de </w:t>
      </w:r>
      <w:ins w:id="38" w:author="UIF" w:date="2019-09-02T15:33:00Z">
        <w:r w:rsidR="001E0B95">
          <w:rPr>
            <w:rFonts w:asciiTheme="minorHAnsi" w:eastAsia="Arial" w:hAnsiTheme="minorHAnsi" w:cstheme="minorHAnsi"/>
            <w:color w:val="333333"/>
          </w:rPr>
          <w:t xml:space="preserve">la </w:t>
        </w:r>
      </w:ins>
      <w:r w:rsidR="00962C71" w:rsidRPr="0005734D">
        <w:rPr>
          <w:rFonts w:asciiTheme="minorHAnsi" w:eastAsia="Arial" w:hAnsiTheme="minorHAnsi" w:cstheme="minorHAnsi"/>
          <w:color w:val="333333"/>
        </w:rPr>
        <w:t>CONTRALAFT</w:t>
      </w:r>
      <w:r w:rsidR="00DA7778" w:rsidRPr="0005734D">
        <w:rPr>
          <w:rFonts w:asciiTheme="minorHAnsi" w:eastAsia="Arial" w:hAnsiTheme="minorHAnsi" w:cstheme="minorHAnsi"/>
          <w:color w:val="333333"/>
        </w:rPr>
        <w:t xml:space="preserve"> remite a la UIF un </w:t>
      </w:r>
      <w:r w:rsidR="006C5A8A">
        <w:rPr>
          <w:rFonts w:asciiTheme="minorHAnsi" w:eastAsia="Arial" w:hAnsiTheme="minorHAnsi" w:cstheme="minorHAnsi"/>
          <w:color w:val="333333"/>
        </w:rPr>
        <w:t>documento</w:t>
      </w:r>
      <w:r w:rsidR="00904B88">
        <w:rPr>
          <w:rFonts w:asciiTheme="minorHAnsi" w:eastAsia="Arial" w:hAnsiTheme="minorHAnsi" w:cstheme="minorHAnsi"/>
          <w:color w:val="333333"/>
        </w:rPr>
        <w:t>,</w:t>
      </w:r>
      <w:r w:rsidR="00986BC3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904B88">
        <w:rPr>
          <w:rFonts w:asciiTheme="minorHAnsi" w:eastAsia="Arial" w:hAnsiTheme="minorHAnsi" w:cstheme="minorHAnsi"/>
          <w:color w:val="333333"/>
        </w:rPr>
        <w:t xml:space="preserve">con el cual se </w:t>
      </w:r>
      <w:r w:rsidR="00D364D3">
        <w:rPr>
          <w:rFonts w:asciiTheme="minorHAnsi" w:eastAsia="Arial" w:hAnsiTheme="minorHAnsi" w:cstheme="minorHAnsi"/>
          <w:color w:val="333333"/>
        </w:rPr>
        <w:t>designa</w:t>
      </w:r>
      <w:r w:rsidR="00904B88">
        <w:rPr>
          <w:rFonts w:asciiTheme="minorHAnsi" w:eastAsia="Arial" w:hAnsiTheme="minorHAnsi" w:cstheme="minorHAnsi"/>
          <w:color w:val="333333"/>
        </w:rPr>
        <w:t xml:space="preserve"> a</w:t>
      </w:r>
      <w:r w:rsidR="00986BC3" w:rsidRPr="0005734D">
        <w:rPr>
          <w:rFonts w:asciiTheme="minorHAnsi" w:eastAsia="Arial" w:hAnsiTheme="minorHAnsi" w:cstheme="minorHAnsi"/>
          <w:color w:val="333333"/>
        </w:rPr>
        <w:t xml:space="preserve"> un servidor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 de </w:t>
      </w:r>
      <w:r w:rsidR="00D364D3">
        <w:rPr>
          <w:rFonts w:asciiTheme="minorHAnsi" w:eastAsia="Arial" w:hAnsiTheme="minorHAnsi" w:cstheme="minorHAnsi"/>
          <w:color w:val="333333"/>
        </w:rPr>
        <w:t xml:space="preserve">dicha </w:t>
      </w:r>
      <w:r w:rsidR="00A41C1D" w:rsidRPr="0005734D">
        <w:rPr>
          <w:rFonts w:asciiTheme="minorHAnsi" w:eastAsia="Arial" w:hAnsiTheme="minorHAnsi" w:cstheme="minorHAnsi"/>
          <w:color w:val="333333"/>
        </w:rPr>
        <w:t>institución</w:t>
      </w:r>
      <w:r w:rsidR="00904B88">
        <w:rPr>
          <w:rFonts w:asciiTheme="minorHAnsi" w:eastAsia="Arial" w:hAnsiTheme="minorHAnsi" w:cstheme="minorHAnsi"/>
          <w:color w:val="333333"/>
        </w:rPr>
        <w:t>,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 quien se encargará de </w:t>
      </w:r>
      <w:r w:rsidR="005D39A4" w:rsidRPr="0005734D">
        <w:rPr>
          <w:rFonts w:asciiTheme="minorHAnsi" w:eastAsia="Arial" w:hAnsiTheme="minorHAnsi" w:cstheme="minorHAnsi"/>
          <w:color w:val="333333"/>
        </w:rPr>
        <w:t xml:space="preserve">reportar los informes de avance de los indicadores del 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PNLCLAFT 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mediante el </w:t>
      </w:r>
      <w:r w:rsidR="00EB33F5" w:rsidRPr="0005734D">
        <w:rPr>
          <w:rFonts w:asciiTheme="minorHAnsi" w:eastAsia="Arial" w:hAnsiTheme="minorHAnsi" w:cstheme="minorHAnsi"/>
          <w:color w:val="333333"/>
        </w:rPr>
        <w:t>Módulo</w:t>
      </w:r>
      <w:r w:rsidR="00A41C1D" w:rsidRPr="0005734D">
        <w:rPr>
          <w:rFonts w:asciiTheme="minorHAnsi" w:eastAsia="Arial" w:hAnsiTheme="minorHAnsi" w:cstheme="minorHAnsi"/>
          <w:color w:val="333333"/>
        </w:rPr>
        <w:t xml:space="preserve"> de M</w:t>
      </w:r>
      <w:r w:rsidR="005D39A4" w:rsidRPr="0005734D">
        <w:rPr>
          <w:rFonts w:asciiTheme="minorHAnsi" w:eastAsia="Arial" w:hAnsiTheme="minorHAnsi" w:cstheme="minorHAnsi"/>
          <w:color w:val="333333"/>
        </w:rPr>
        <w:t xml:space="preserve">onitoreo del 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PNLCLAFT. Esta comunicación oficial debe contar como mínimo con </w:t>
      </w:r>
      <w:r w:rsidR="00A60B3F" w:rsidRPr="0005734D">
        <w:rPr>
          <w:rFonts w:asciiTheme="minorHAnsi" w:eastAsia="Arial" w:hAnsiTheme="minorHAnsi" w:cstheme="minorHAnsi"/>
          <w:color w:val="333333"/>
        </w:rPr>
        <w:t>la siguiente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 información</w:t>
      </w:r>
      <w:r w:rsidR="00D364D3">
        <w:rPr>
          <w:rFonts w:asciiTheme="minorHAnsi" w:eastAsia="Arial" w:hAnsiTheme="minorHAnsi" w:cstheme="minorHAnsi"/>
          <w:color w:val="333333"/>
        </w:rPr>
        <w:t xml:space="preserve"> de la persona designada</w:t>
      </w:r>
      <w:r w:rsidR="00EB33F5" w:rsidRPr="0005734D">
        <w:rPr>
          <w:rFonts w:asciiTheme="minorHAnsi" w:eastAsia="Arial" w:hAnsiTheme="minorHAnsi" w:cstheme="minorHAnsi"/>
          <w:color w:val="333333"/>
        </w:rPr>
        <w:t xml:space="preserve">: </w:t>
      </w:r>
      <w:r w:rsidR="00875E77" w:rsidRPr="0005734D">
        <w:rPr>
          <w:rFonts w:asciiTheme="minorHAnsi" w:eastAsia="Arial" w:hAnsiTheme="minorHAnsi" w:cstheme="minorHAnsi"/>
          <w:color w:val="333333"/>
        </w:rPr>
        <w:t>documento de identidad, nombre co</w:t>
      </w:r>
      <w:r w:rsidR="00EB33F5" w:rsidRPr="0005734D">
        <w:rPr>
          <w:rFonts w:asciiTheme="minorHAnsi" w:eastAsia="Arial" w:hAnsiTheme="minorHAnsi" w:cstheme="minorHAnsi"/>
          <w:color w:val="333333"/>
        </w:rPr>
        <w:t>m</w:t>
      </w:r>
      <w:r w:rsidR="00875E77" w:rsidRPr="0005734D">
        <w:rPr>
          <w:rFonts w:asciiTheme="minorHAnsi" w:eastAsia="Arial" w:hAnsiTheme="minorHAnsi" w:cstheme="minorHAnsi"/>
          <w:color w:val="333333"/>
        </w:rPr>
        <w:t>pleto</w:t>
      </w:r>
      <w:r w:rsidR="009F362B" w:rsidRPr="0005734D">
        <w:rPr>
          <w:rFonts w:asciiTheme="minorHAnsi" w:eastAsia="Arial" w:hAnsiTheme="minorHAnsi" w:cstheme="minorHAnsi"/>
          <w:color w:val="333333"/>
        </w:rPr>
        <w:t>, cargo y correo electrónico.</w:t>
      </w:r>
    </w:p>
    <w:p w14:paraId="509792D6" w14:textId="26672694" w:rsidR="009F362B" w:rsidRPr="0005734D" w:rsidRDefault="009F362B" w:rsidP="00763387">
      <w:pPr>
        <w:pStyle w:val="Prrafodelista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Creación de usuario en el Módulo de Monitoreo del PNLCLAFT</w:t>
      </w:r>
      <w:r w:rsidRPr="0005734D">
        <w:rPr>
          <w:rFonts w:asciiTheme="minorHAnsi" w:eastAsia="Arial" w:hAnsiTheme="minorHAnsi" w:cstheme="minorHAnsi"/>
          <w:color w:val="333333"/>
        </w:rPr>
        <w:t xml:space="preserve"> (</w:t>
      </w:r>
      <w:r w:rsidR="00763461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2655231D" wp14:editId="623157F5">
            <wp:extent cx="232356" cy="11926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subproceso)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763461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8E3DCF">
        <w:rPr>
          <w:rFonts w:asciiTheme="minorHAnsi" w:eastAsia="Arial" w:hAnsiTheme="minorHAnsi" w:cstheme="minorHAnsi"/>
          <w:color w:val="333333"/>
        </w:rPr>
        <w:t>Subp</w:t>
      </w:r>
      <w:r w:rsidR="00212C8C" w:rsidRPr="0005734D">
        <w:rPr>
          <w:rFonts w:asciiTheme="minorHAnsi" w:eastAsia="Arial" w:hAnsiTheme="minorHAnsi" w:cstheme="minorHAnsi"/>
          <w:color w:val="333333"/>
        </w:rPr>
        <w:t xml:space="preserve">roceso </w:t>
      </w:r>
      <w:r w:rsidR="000F0932" w:rsidRPr="0005734D">
        <w:rPr>
          <w:rFonts w:asciiTheme="minorHAnsi" w:eastAsia="Arial" w:hAnsiTheme="minorHAnsi" w:cstheme="minorHAnsi"/>
          <w:color w:val="333333"/>
        </w:rPr>
        <w:t xml:space="preserve">que permite la creación de un usuario en el </w:t>
      </w:r>
      <w:r w:rsidR="00212C8C" w:rsidRPr="0005734D">
        <w:rPr>
          <w:rFonts w:asciiTheme="minorHAnsi" w:eastAsia="Arial" w:hAnsiTheme="minorHAnsi" w:cstheme="minorHAnsi"/>
          <w:color w:val="333333"/>
        </w:rPr>
        <w:t>M</w:t>
      </w:r>
      <w:r w:rsidR="000F0932" w:rsidRPr="0005734D">
        <w:rPr>
          <w:rFonts w:asciiTheme="minorHAnsi" w:eastAsia="Arial" w:hAnsiTheme="minorHAnsi" w:cstheme="minorHAnsi"/>
          <w:color w:val="333333"/>
        </w:rPr>
        <w:t>ó</w:t>
      </w:r>
      <w:r w:rsidR="00212C8C" w:rsidRPr="0005734D">
        <w:rPr>
          <w:rFonts w:asciiTheme="minorHAnsi" w:eastAsia="Arial" w:hAnsiTheme="minorHAnsi" w:cstheme="minorHAnsi"/>
          <w:color w:val="333333"/>
        </w:rPr>
        <w:t xml:space="preserve">dulo de Monitoreo </w:t>
      </w:r>
      <w:r w:rsidR="001D3F76" w:rsidRPr="0005734D">
        <w:rPr>
          <w:rFonts w:asciiTheme="minorHAnsi" w:eastAsia="Arial" w:hAnsiTheme="minorHAnsi" w:cstheme="minorHAnsi"/>
          <w:color w:val="333333"/>
        </w:rPr>
        <w:t xml:space="preserve">del </w:t>
      </w:r>
      <w:r w:rsidR="001D3F76" w:rsidRPr="0005734D">
        <w:rPr>
          <w:rFonts w:asciiTheme="minorHAnsi" w:hAnsiTheme="minorHAnsi" w:cstheme="minorHAnsi"/>
        </w:rPr>
        <w:t>PNLCLAFT</w:t>
      </w:r>
      <w:ins w:id="39" w:author="UIF" w:date="2019-09-02T15:34:00Z">
        <w:r w:rsidR="001E0B95">
          <w:rPr>
            <w:rFonts w:asciiTheme="minorHAnsi" w:hAnsiTheme="minorHAnsi" w:cstheme="minorHAnsi"/>
          </w:rPr>
          <w:t>. A</w:t>
        </w:r>
      </w:ins>
      <w:del w:id="40" w:author="UIF" w:date="2019-09-02T15:34:00Z">
        <w:r w:rsidR="00E93DBC" w:rsidRPr="0005734D" w:rsidDel="001E0B95">
          <w:rPr>
            <w:rFonts w:asciiTheme="minorHAnsi" w:hAnsiTheme="minorHAnsi" w:cstheme="minorHAnsi"/>
          </w:rPr>
          <w:delText>, a</w:delText>
        </w:r>
      </w:del>
      <w:r w:rsidR="00E93DBC" w:rsidRPr="0005734D">
        <w:rPr>
          <w:rFonts w:asciiTheme="minorHAnsi" w:hAnsiTheme="minorHAnsi" w:cstheme="minorHAnsi"/>
        </w:rPr>
        <w:t>l usuario creado se le asignará el perfil “Responsable de indicadores”</w:t>
      </w:r>
      <w:r w:rsidR="00173579" w:rsidRPr="0005734D">
        <w:rPr>
          <w:rFonts w:asciiTheme="minorHAnsi" w:hAnsiTheme="minorHAnsi" w:cstheme="minorHAnsi"/>
        </w:rPr>
        <w:t xml:space="preserve"> y le permitirá tener acceso a los </w:t>
      </w:r>
      <w:r w:rsidR="00A60B3F" w:rsidRPr="0005734D">
        <w:rPr>
          <w:rFonts w:asciiTheme="minorHAnsi" w:hAnsiTheme="minorHAnsi" w:cstheme="minorHAnsi"/>
        </w:rPr>
        <w:t>procesos:</w:t>
      </w:r>
      <w:r w:rsidR="00173579" w:rsidRPr="0005734D">
        <w:rPr>
          <w:rFonts w:asciiTheme="minorHAnsi" w:hAnsiTheme="minorHAnsi" w:cstheme="minorHAnsi"/>
        </w:rPr>
        <w:t xml:space="preserve"> </w:t>
      </w:r>
      <w:r w:rsidR="00A60B3F" w:rsidRPr="0005734D">
        <w:rPr>
          <w:rFonts w:asciiTheme="minorHAnsi" w:hAnsiTheme="minorHAnsi" w:cstheme="minorHAnsi"/>
        </w:rPr>
        <w:t xml:space="preserve"> </w:t>
      </w:r>
    </w:p>
    <w:p w14:paraId="3591DC66" w14:textId="77777777" w:rsidR="00A60B3F" w:rsidRPr="0005734D" w:rsidRDefault="00A60B3F" w:rsidP="00A60B3F">
      <w:pPr>
        <w:pStyle w:val="Prrafodelista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2.1 Registro de Informe de avance de indicadores</w:t>
      </w:r>
    </w:p>
    <w:p w14:paraId="59401A69" w14:textId="5CBDB6BA" w:rsidR="00A60B3F" w:rsidRPr="0005734D" w:rsidRDefault="00A60B3F" w:rsidP="00A60B3F">
      <w:pPr>
        <w:pStyle w:val="Prrafodelista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2.2 Rectificación de informe de avance de indicadores</w:t>
      </w:r>
    </w:p>
    <w:p w14:paraId="7517F740" w14:textId="74867A49" w:rsidR="004542BC" w:rsidRPr="0005734D" w:rsidRDefault="004542BC" w:rsidP="004542BC">
      <w:pPr>
        <w:ind w:left="1276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Este subproceso se detalla en el numeral 4.1.1.</w:t>
      </w:r>
    </w:p>
    <w:p w14:paraId="7ADF4AAF" w14:textId="2965CCE2" w:rsidR="00A60B3F" w:rsidRPr="0005734D" w:rsidRDefault="00A60B3F" w:rsidP="00A60B3F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>El segundo grupo referido a la inactivación de usuarios que tiene las siguientes tareas:</w:t>
      </w:r>
    </w:p>
    <w:p w14:paraId="1C9F3FF1" w14:textId="1B775DA7" w:rsidR="00D65FE0" w:rsidRPr="0005734D" w:rsidRDefault="00D65FE0" w:rsidP="00D65FE0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Enví</w:t>
      </w:r>
      <w:r w:rsidR="00D91BAD" w:rsidRPr="0005734D">
        <w:rPr>
          <w:rFonts w:asciiTheme="minorHAnsi" w:hAnsiTheme="minorHAnsi" w:cstheme="minorHAnsi"/>
          <w:b/>
        </w:rPr>
        <w:t>o</w:t>
      </w:r>
      <w:r w:rsidRPr="0005734D">
        <w:rPr>
          <w:rFonts w:asciiTheme="minorHAnsi" w:hAnsiTheme="minorHAnsi" w:cstheme="minorHAnsi"/>
          <w:b/>
        </w:rPr>
        <w:t xml:space="preserve"> </w:t>
      </w:r>
      <w:r w:rsidR="007D7ED6">
        <w:rPr>
          <w:rFonts w:asciiTheme="minorHAnsi" w:hAnsiTheme="minorHAnsi" w:cstheme="minorHAnsi"/>
          <w:b/>
        </w:rPr>
        <w:t xml:space="preserve">documento </w:t>
      </w:r>
      <w:r w:rsidRPr="0005734D">
        <w:rPr>
          <w:rFonts w:asciiTheme="minorHAnsi" w:hAnsiTheme="minorHAnsi" w:cstheme="minorHAnsi"/>
          <w:b/>
        </w:rPr>
        <w:t xml:space="preserve">solicitando dar de baja </w:t>
      </w:r>
      <w:r w:rsidR="00E80BF3">
        <w:rPr>
          <w:rFonts w:asciiTheme="minorHAnsi" w:hAnsiTheme="minorHAnsi" w:cstheme="minorHAnsi"/>
          <w:b/>
        </w:rPr>
        <w:t xml:space="preserve">a un </w:t>
      </w:r>
      <w:r w:rsidRPr="0005734D">
        <w:rPr>
          <w:rFonts w:asciiTheme="minorHAnsi" w:hAnsiTheme="minorHAnsi" w:cstheme="minorHAnsi"/>
          <w:b/>
        </w:rPr>
        <w:t>usuario del Módulo de Monitoreo del PNLCLAFT</w:t>
      </w:r>
      <w:r w:rsidR="00D91BAD" w:rsidRPr="0005734D">
        <w:rPr>
          <w:rFonts w:asciiTheme="minorHAnsi" w:hAnsiTheme="minorHAnsi" w:cstheme="minorHAnsi"/>
          <w:b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465B3D65" wp14:editId="354F3198">
            <wp:extent cx="162321" cy="151158"/>
            <wp:effectExtent l="0" t="0" r="9525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manual)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representa la comunicación oficial mediante la cual una institución miembro de </w:t>
      </w:r>
      <w:ins w:id="41" w:author="UIF" w:date="2019-09-02T15:34:00Z">
        <w:r w:rsidR="001E0B95">
          <w:rPr>
            <w:rFonts w:asciiTheme="minorHAnsi" w:eastAsia="Arial" w:hAnsiTheme="minorHAnsi" w:cstheme="minorHAnsi"/>
            <w:color w:val="333333"/>
          </w:rPr>
          <w:t xml:space="preserve">la </w:t>
        </w:r>
      </w:ins>
      <w:r w:rsidRPr="0005734D">
        <w:rPr>
          <w:rFonts w:asciiTheme="minorHAnsi" w:eastAsia="Arial" w:hAnsiTheme="minorHAnsi" w:cstheme="minorHAnsi"/>
          <w:color w:val="333333"/>
        </w:rPr>
        <w:t xml:space="preserve">CONTRALAFT </w:t>
      </w:r>
      <w:r w:rsidR="00E80BF3">
        <w:rPr>
          <w:rFonts w:asciiTheme="minorHAnsi" w:eastAsia="Arial" w:hAnsiTheme="minorHAnsi" w:cstheme="minorHAnsi"/>
          <w:color w:val="333333"/>
        </w:rPr>
        <w:t>solicita a la UIF, mediante un documento</w:t>
      </w:r>
      <w:r w:rsidR="0067626F">
        <w:rPr>
          <w:rFonts w:asciiTheme="minorHAnsi" w:eastAsia="Arial" w:hAnsiTheme="minorHAnsi" w:cstheme="minorHAnsi"/>
          <w:color w:val="333333"/>
        </w:rPr>
        <w:t xml:space="preserve">, </w:t>
      </w:r>
      <w:r w:rsidR="001B2CCB" w:rsidRPr="0005734D">
        <w:rPr>
          <w:rFonts w:asciiTheme="minorHAnsi" w:eastAsia="Arial" w:hAnsiTheme="minorHAnsi" w:cstheme="minorHAnsi"/>
          <w:color w:val="333333"/>
        </w:rPr>
        <w:t>que se dé de baja a un usuario</w:t>
      </w:r>
      <w:r w:rsidR="00882DA0">
        <w:rPr>
          <w:rFonts w:asciiTheme="minorHAnsi" w:eastAsia="Arial" w:hAnsiTheme="minorHAnsi" w:cstheme="minorHAnsi"/>
          <w:color w:val="333333"/>
        </w:rPr>
        <w:t xml:space="preserve"> de su institución </w:t>
      </w:r>
      <w:r w:rsidR="0067626F">
        <w:rPr>
          <w:rFonts w:asciiTheme="minorHAnsi" w:eastAsia="Arial" w:hAnsiTheme="minorHAnsi" w:cstheme="minorHAnsi"/>
          <w:color w:val="333333"/>
        </w:rPr>
        <w:t>existente</w:t>
      </w:r>
      <w:r w:rsidR="00882DA0">
        <w:rPr>
          <w:rFonts w:asciiTheme="minorHAnsi" w:eastAsia="Arial" w:hAnsiTheme="minorHAnsi" w:cstheme="minorHAnsi"/>
          <w:color w:val="333333"/>
        </w:rPr>
        <w:t xml:space="preserve"> en el Módulo de Monitoreo del </w:t>
      </w:r>
      <w:r w:rsidR="00882DA0" w:rsidRPr="00882DA0">
        <w:rPr>
          <w:rFonts w:asciiTheme="minorHAnsi" w:eastAsia="Arial" w:hAnsiTheme="minorHAnsi" w:cstheme="minorHAnsi"/>
          <w:color w:val="333333"/>
        </w:rPr>
        <w:t>PNLCLAFT</w:t>
      </w:r>
      <w:r w:rsidRPr="0005734D">
        <w:rPr>
          <w:rFonts w:asciiTheme="minorHAnsi" w:eastAsia="Arial" w:hAnsiTheme="minorHAnsi" w:cstheme="minorHAnsi"/>
          <w:color w:val="333333"/>
        </w:rPr>
        <w:t xml:space="preserve">. Esta comunicación oficial debe contar como mínimo con la siguiente </w:t>
      </w:r>
      <w:r w:rsidRPr="0005734D">
        <w:rPr>
          <w:rFonts w:asciiTheme="minorHAnsi" w:eastAsia="Arial" w:hAnsiTheme="minorHAnsi" w:cstheme="minorHAnsi"/>
          <w:color w:val="333333"/>
        </w:rPr>
        <w:lastRenderedPageBreak/>
        <w:t>información</w:t>
      </w:r>
      <w:r w:rsidR="00EB6C01">
        <w:rPr>
          <w:rFonts w:asciiTheme="minorHAnsi" w:eastAsia="Arial" w:hAnsiTheme="minorHAnsi" w:cstheme="minorHAnsi"/>
          <w:color w:val="333333"/>
        </w:rPr>
        <w:t xml:space="preserve"> de la persona </w:t>
      </w:r>
      <w:r w:rsidR="004F3E16">
        <w:rPr>
          <w:rFonts w:asciiTheme="minorHAnsi" w:eastAsia="Arial" w:hAnsiTheme="minorHAnsi" w:cstheme="minorHAnsi"/>
          <w:color w:val="333333"/>
        </w:rPr>
        <w:t>que tuvo el usuario</w:t>
      </w:r>
      <w:r w:rsidRPr="0005734D">
        <w:rPr>
          <w:rFonts w:asciiTheme="minorHAnsi" w:eastAsia="Arial" w:hAnsiTheme="minorHAnsi" w:cstheme="minorHAnsi"/>
          <w:color w:val="333333"/>
        </w:rPr>
        <w:t>: documento de identidad</w:t>
      </w:r>
      <w:ins w:id="42" w:author="UIF" w:date="2019-09-02T15:35:00Z">
        <w:r w:rsidR="001E0B95">
          <w:rPr>
            <w:rFonts w:asciiTheme="minorHAnsi" w:eastAsia="Arial" w:hAnsiTheme="minorHAnsi" w:cstheme="minorHAnsi"/>
            <w:color w:val="333333"/>
          </w:rPr>
          <w:t xml:space="preserve"> y</w:t>
        </w:r>
      </w:ins>
      <w:del w:id="43" w:author="UIF" w:date="2019-09-02T15:35:00Z">
        <w:r w:rsidRPr="0005734D" w:rsidDel="001E0B95">
          <w:rPr>
            <w:rFonts w:asciiTheme="minorHAnsi" w:eastAsia="Arial" w:hAnsiTheme="minorHAnsi" w:cstheme="minorHAnsi"/>
            <w:color w:val="333333"/>
          </w:rPr>
          <w:delText>,</w:delText>
        </w:r>
      </w:del>
      <w:r w:rsidRPr="0005734D">
        <w:rPr>
          <w:rFonts w:asciiTheme="minorHAnsi" w:eastAsia="Arial" w:hAnsiTheme="minorHAnsi" w:cstheme="minorHAnsi"/>
          <w:color w:val="333333"/>
        </w:rPr>
        <w:t xml:space="preserve"> nombre completo.</w:t>
      </w:r>
    </w:p>
    <w:p w14:paraId="77C650E5" w14:textId="53698790" w:rsidR="00A60B3F" w:rsidRPr="0005734D" w:rsidRDefault="00892200" w:rsidP="00F054D5">
      <w:pPr>
        <w:pStyle w:val="Prrafodelista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Inactivación de usuario del Módulo de Monitoreo del PNLCLAFT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(</w:t>
      </w:r>
      <w:r w:rsidR="00D65FE0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A2E6F42" wp14:editId="226F050E">
            <wp:extent cx="232356" cy="11926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subproceso)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E26B6B" w:rsidRPr="0005734D">
        <w:rPr>
          <w:rFonts w:asciiTheme="minorHAnsi" w:eastAsia="Arial" w:hAnsiTheme="minorHAnsi" w:cstheme="minorHAnsi"/>
          <w:color w:val="333333"/>
        </w:rPr>
        <w:t>Sub</w:t>
      </w:r>
      <w:r w:rsidR="004542BC" w:rsidRPr="0005734D">
        <w:rPr>
          <w:rFonts w:asciiTheme="minorHAnsi" w:eastAsia="Arial" w:hAnsiTheme="minorHAnsi" w:cstheme="minorHAnsi"/>
          <w:color w:val="333333"/>
        </w:rPr>
        <w:t>p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roceso que permite </w:t>
      </w:r>
      <w:r w:rsidR="00C34A00" w:rsidRPr="0005734D">
        <w:rPr>
          <w:rFonts w:asciiTheme="minorHAnsi" w:eastAsia="Arial" w:hAnsiTheme="minorHAnsi" w:cstheme="minorHAnsi"/>
          <w:color w:val="333333"/>
        </w:rPr>
        <w:t>inactivar un</w:t>
      </w:r>
      <w:r w:rsidR="00D65FE0" w:rsidRPr="0005734D">
        <w:rPr>
          <w:rFonts w:asciiTheme="minorHAnsi" w:eastAsia="Arial" w:hAnsiTheme="minorHAnsi" w:cstheme="minorHAnsi"/>
          <w:color w:val="333333"/>
        </w:rPr>
        <w:t xml:space="preserve"> usuario en el Módulo de Monitoreo del </w:t>
      </w:r>
      <w:r w:rsidR="00D65FE0" w:rsidRPr="0005734D">
        <w:rPr>
          <w:rFonts w:asciiTheme="minorHAnsi" w:hAnsiTheme="minorHAnsi" w:cstheme="minorHAnsi"/>
        </w:rPr>
        <w:t>PNLCLAFT</w:t>
      </w:r>
      <w:del w:id="44" w:author="UIF" w:date="2019-09-02T15:35:00Z">
        <w:r w:rsidR="00F054D5" w:rsidRPr="0005734D" w:rsidDel="001E0B95">
          <w:rPr>
            <w:rFonts w:asciiTheme="minorHAnsi" w:hAnsiTheme="minorHAnsi" w:cstheme="minorHAnsi"/>
          </w:rPr>
          <w:delText>,</w:delText>
        </w:r>
      </w:del>
      <w:ins w:id="45" w:author="UIF" w:date="2019-09-02T15:35:00Z">
        <w:r w:rsidR="001E0B95">
          <w:rPr>
            <w:rFonts w:asciiTheme="minorHAnsi" w:hAnsiTheme="minorHAnsi" w:cstheme="minorHAnsi"/>
          </w:rPr>
          <w:t>.</w:t>
        </w:r>
      </w:ins>
      <w:r w:rsidR="00F054D5" w:rsidRPr="0005734D">
        <w:rPr>
          <w:rFonts w:asciiTheme="minorHAnsi" w:hAnsiTheme="minorHAnsi" w:cstheme="minorHAnsi"/>
        </w:rPr>
        <w:t xml:space="preserve"> </w:t>
      </w:r>
      <w:ins w:id="46" w:author="UIF" w:date="2019-09-02T15:35:00Z">
        <w:r w:rsidR="001E0B95">
          <w:rPr>
            <w:rFonts w:asciiTheme="minorHAnsi" w:hAnsiTheme="minorHAnsi" w:cstheme="minorHAnsi"/>
          </w:rPr>
          <w:t>E</w:t>
        </w:r>
      </w:ins>
      <w:del w:id="47" w:author="UIF" w:date="2019-09-02T15:35:00Z">
        <w:r w:rsidR="00F054D5" w:rsidRPr="0005734D" w:rsidDel="001E0B95">
          <w:rPr>
            <w:rFonts w:asciiTheme="minorHAnsi" w:hAnsiTheme="minorHAnsi" w:cstheme="minorHAnsi"/>
          </w:rPr>
          <w:delText>e</w:delText>
        </w:r>
      </w:del>
      <w:r w:rsidR="00F054D5" w:rsidRPr="0005734D">
        <w:rPr>
          <w:rFonts w:asciiTheme="minorHAnsi" w:hAnsiTheme="minorHAnsi" w:cstheme="minorHAnsi"/>
        </w:rPr>
        <w:t xml:space="preserve">ste </w:t>
      </w:r>
      <w:r w:rsidR="00E26B6B" w:rsidRPr="0005734D">
        <w:rPr>
          <w:rFonts w:asciiTheme="minorHAnsi" w:hAnsiTheme="minorHAnsi" w:cstheme="minorHAnsi"/>
        </w:rPr>
        <w:t>sub</w:t>
      </w:r>
      <w:r w:rsidR="00F054D5" w:rsidRPr="0005734D">
        <w:rPr>
          <w:rFonts w:asciiTheme="minorHAnsi" w:hAnsiTheme="minorHAnsi" w:cstheme="minorHAnsi"/>
        </w:rPr>
        <w:t xml:space="preserve">proceso se detalla en </w:t>
      </w:r>
      <w:r w:rsidR="00E26B6B" w:rsidRPr="0005734D">
        <w:rPr>
          <w:rFonts w:asciiTheme="minorHAnsi" w:hAnsiTheme="minorHAnsi" w:cstheme="minorHAnsi"/>
        </w:rPr>
        <w:t>el numeral 4.1.2.</w:t>
      </w:r>
    </w:p>
    <w:p w14:paraId="49CB9E7D" w14:textId="7BA146F9" w:rsidR="00FD33E7" w:rsidRDefault="00FD33E7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</w:rPr>
      </w:pPr>
    </w:p>
    <w:p w14:paraId="5186E089" w14:textId="4F7C7DEF" w:rsidR="003B2C7C" w:rsidRDefault="004A42FB" w:rsidP="003B2C7C">
      <w:pPr>
        <w:pStyle w:val="Ttulo3"/>
      </w:pPr>
      <w:bookmarkStart w:id="48" w:name="_Toc14679077"/>
      <w:r w:rsidRPr="004A42FB">
        <w:t>Creación de usuario en el Módulo de Monitoreo</w:t>
      </w:r>
      <w:bookmarkEnd w:id="48"/>
    </w:p>
    <w:p w14:paraId="3E60CF8C" w14:textId="4C99D16E" w:rsidR="003B2C7C" w:rsidRPr="0005734D" w:rsidRDefault="002237B5" w:rsidP="003B2C7C">
      <w:pPr>
        <w:ind w:left="708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 xml:space="preserve">El </w:t>
      </w:r>
      <w:r w:rsidR="00F34D11">
        <w:rPr>
          <w:rFonts w:asciiTheme="minorHAnsi" w:hAnsiTheme="minorHAnsi" w:cstheme="minorHAnsi"/>
          <w:lang w:val="es-ES"/>
        </w:rPr>
        <w:t>sub</w:t>
      </w:r>
      <w:r w:rsidRPr="0005734D">
        <w:rPr>
          <w:rFonts w:asciiTheme="minorHAnsi" w:hAnsiTheme="minorHAnsi" w:cstheme="minorHAnsi"/>
          <w:lang w:val="es-ES"/>
        </w:rPr>
        <w:t xml:space="preserve">proceso realizado con ayuda de del </w:t>
      </w:r>
      <w:r w:rsidR="00670880" w:rsidRPr="0005734D">
        <w:rPr>
          <w:rFonts w:asciiTheme="minorHAnsi" w:hAnsiTheme="minorHAnsi" w:cstheme="minorHAnsi"/>
          <w:lang w:val="es-ES"/>
        </w:rPr>
        <w:t>Módulo de Monitoreo</w:t>
      </w:r>
      <w:r w:rsidR="00314533" w:rsidRPr="0005734D">
        <w:rPr>
          <w:rFonts w:asciiTheme="minorHAnsi" w:hAnsiTheme="minorHAnsi" w:cstheme="minorHAnsi"/>
          <w:lang w:val="es-ES"/>
        </w:rPr>
        <w:t>, permite crear usuarios con acceso al sistema</w:t>
      </w:r>
      <w:r w:rsidR="003B2C7C" w:rsidRPr="0005734D">
        <w:rPr>
          <w:rFonts w:asciiTheme="minorHAnsi" w:hAnsiTheme="minorHAnsi" w:cstheme="minorHAnsi"/>
          <w:lang w:val="es-ES"/>
        </w:rPr>
        <w:t>.</w:t>
      </w:r>
    </w:p>
    <w:p w14:paraId="3811B1C3" w14:textId="19DD4622" w:rsidR="00152C45" w:rsidRDefault="00152C45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794F15C6" w14:textId="607D457D" w:rsidR="00152C45" w:rsidRDefault="00152C45" w:rsidP="00152C45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49" w:name="_Toc14679117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C865A1">
        <w:rPr>
          <w:rFonts w:asciiTheme="minorHAnsi" w:hAnsiTheme="minorHAnsi" w:cstheme="minorHAnsi"/>
          <w:noProof/>
        </w:rPr>
        <w:t>2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1F44AC">
        <w:rPr>
          <w:rFonts w:asciiTheme="minorHAnsi" w:hAnsiTheme="minorHAnsi" w:cstheme="minorHAnsi"/>
        </w:rPr>
        <w:t>Subp</w:t>
      </w:r>
      <w:r w:rsidR="009A6276">
        <w:rPr>
          <w:rFonts w:asciiTheme="minorHAnsi" w:hAnsiTheme="minorHAnsi" w:cstheme="minorHAnsi"/>
        </w:rPr>
        <w:t xml:space="preserve">roceso de </w:t>
      </w:r>
      <w:r w:rsidR="004A42FB" w:rsidRPr="004A42FB">
        <w:rPr>
          <w:rFonts w:asciiTheme="minorHAnsi" w:hAnsiTheme="minorHAnsi" w:cstheme="minorHAnsi"/>
        </w:rPr>
        <w:t>Creación de usuario en el Módulo de Monitoreo</w:t>
      </w:r>
      <w:bookmarkEnd w:id="49"/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442"/>
      </w:tblGrid>
      <w:tr w:rsidR="00152C45" w14:paraId="180F8D01" w14:textId="77777777" w:rsidTr="0005734D">
        <w:tc>
          <w:tcPr>
            <w:tcW w:w="8442" w:type="dxa"/>
          </w:tcPr>
          <w:p w14:paraId="6A0334DA" w14:textId="2AF6BCB0" w:rsidR="00152C45" w:rsidRDefault="00F942BC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CA4EBE9" wp14:editId="28D860B4">
                  <wp:extent cx="5272000" cy="4305300"/>
                  <wp:effectExtent l="0" t="0" r="508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1734" b="12797"/>
                          <a:stretch/>
                        </pic:blipFill>
                        <pic:spPr bwMode="auto">
                          <a:xfrm>
                            <a:off x="0" y="0"/>
                            <a:ext cx="5278081" cy="4310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111DE" w14:textId="77777777" w:rsidR="00152C45" w:rsidRPr="00D44574" w:rsidRDefault="00152C45" w:rsidP="00152C45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0938A774" w14:textId="3A5B56DC" w:rsidR="00314533" w:rsidRPr="0005734D" w:rsidRDefault="00314533" w:rsidP="00314533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El proceso tiene las siguientes tareas:</w:t>
      </w:r>
    </w:p>
    <w:p w14:paraId="5D7CD602" w14:textId="79614651" w:rsidR="00314533" w:rsidRPr="0005734D" w:rsidRDefault="00452010" w:rsidP="00314533">
      <w:pPr>
        <w:pStyle w:val="Prrafodelista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Registro de información de usuario en el sistema de monitoreo</w:t>
      </w:r>
      <w:r w:rsidR="00314533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314533" w:rsidRPr="0005734D">
        <w:rPr>
          <w:rFonts w:asciiTheme="minorHAnsi" w:eastAsia="Arial" w:hAnsiTheme="minorHAnsi" w:cstheme="minorHAnsi"/>
          <w:color w:val="333333"/>
        </w:rPr>
        <w:t>(</w:t>
      </w:r>
      <w:r w:rsidR="004F7877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1EECD951" wp14:editId="1200CEE2">
            <wp:extent cx="171062" cy="167061"/>
            <wp:effectExtent l="0" t="0" r="635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533" w:rsidRPr="0005734D">
        <w:rPr>
          <w:rFonts w:asciiTheme="minorHAnsi" w:eastAsia="Arial" w:hAnsiTheme="minorHAnsi" w:cstheme="minorHAnsi"/>
          <w:color w:val="333333"/>
        </w:rPr>
        <w:t xml:space="preserve"> tarea </w:t>
      </w:r>
      <w:r w:rsidR="004F7877" w:rsidRPr="0005734D">
        <w:rPr>
          <w:rFonts w:asciiTheme="minorHAnsi" w:eastAsia="Arial" w:hAnsiTheme="minorHAnsi" w:cstheme="minorHAnsi"/>
          <w:color w:val="333333"/>
        </w:rPr>
        <w:t>de usuario</w:t>
      </w:r>
      <w:r w:rsidR="00314533" w:rsidRPr="0005734D">
        <w:rPr>
          <w:rFonts w:asciiTheme="minorHAnsi" w:eastAsia="Arial" w:hAnsiTheme="minorHAnsi" w:cstheme="minorHAnsi"/>
          <w:color w:val="333333"/>
        </w:rPr>
        <w:t>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="00314533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5A7739" w:rsidRPr="0005734D">
        <w:rPr>
          <w:rFonts w:asciiTheme="minorHAnsi" w:eastAsia="Arial" w:hAnsiTheme="minorHAnsi" w:cstheme="minorHAnsi"/>
          <w:color w:val="333333"/>
        </w:rPr>
        <w:t>e</w:t>
      </w:r>
      <w:r w:rsidR="00367910" w:rsidRPr="0005734D">
        <w:rPr>
          <w:rFonts w:asciiTheme="minorHAnsi" w:eastAsia="Arial" w:hAnsiTheme="minorHAnsi" w:cstheme="minorHAnsi"/>
          <w:color w:val="333333"/>
        </w:rPr>
        <w:t xml:space="preserve">l usuario con el </w:t>
      </w:r>
      <w:r w:rsidR="001467C6" w:rsidRPr="0005734D">
        <w:rPr>
          <w:rFonts w:asciiTheme="minorHAnsi" w:eastAsia="Arial" w:hAnsiTheme="minorHAnsi" w:cstheme="minorHAnsi"/>
          <w:color w:val="333333"/>
        </w:rPr>
        <w:t xml:space="preserve">perfil “Administrador UIF” accede al </w:t>
      </w:r>
      <w:r w:rsidR="000B7485" w:rsidRPr="0005734D">
        <w:rPr>
          <w:rFonts w:asciiTheme="minorHAnsi" w:eastAsia="Arial" w:hAnsiTheme="minorHAnsi" w:cstheme="minorHAnsi"/>
          <w:color w:val="333333"/>
        </w:rPr>
        <w:t>Módulo</w:t>
      </w:r>
      <w:r w:rsidR="001467C6" w:rsidRPr="0005734D">
        <w:rPr>
          <w:rFonts w:asciiTheme="minorHAnsi" w:eastAsia="Arial" w:hAnsiTheme="minorHAnsi" w:cstheme="minorHAnsi"/>
          <w:color w:val="333333"/>
        </w:rPr>
        <w:t xml:space="preserve"> de monitoreo del PNLCLAFT, a la sección que permi</w:t>
      </w:r>
      <w:r w:rsidR="009D33F9" w:rsidRPr="0005734D">
        <w:rPr>
          <w:rFonts w:asciiTheme="minorHAnsi" w:eastAsia="Arial" w:hAnsiTheme="minorHAnsi" w:cstheme="minorHAnsi"/>
          <w:color w:val="333333"/>
        </w:rPr>
        <w:t>te crear usuarios, y crea el usuario con la siguiente información</w:t>
      </w:r>
      <w:r w:rsidR="00314533" w:rsidRPr="0005734D">
        <w:rPr>
          <w:rFonts w:asciiTheme="minorHAnsi" w:eastAsia="Arial" w:hAnsiTheme="minorHAnsi" w:cstheme="minorHAnsi"/>
          <w:color w:val="333333"/>
        </w:rPr>
        <w:t xml:space="preserve">: 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Documento con el que se </w:t>
      </w:r>
      <w:r w:rsidR="00FA473E" w:rsidRPr="0005734D">
        <w:rPr>
          <w:rFonts w:asciiTheme="minorHAnsi" w:eastAsia="Arial" w:hAnsiTheme="minorHAnsi" w:cstheme="minorHAnsi"/>
          <w:color w:val="333333"/>
        </w:rPr>
        <w:t>solicitó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 la creación de usuario</w:t>
      </w:r>
      <w:r w:rsidR="00F96943" w:rsidRPr="0005734D">
        <w:rPr>
          <w:rFonts w:asciiTheme="minorHAnsi" w:eastAsia="Arial" w:hAnsiTheme="minorHAnsi" w:cstheme="minorHAnsi"/>
          <w:color w:val="333333"/>
        </w:rPr>
        <w:t xml:space="preserve">, fecha del </w:t>
      </w:r>
      <w:r w:rsidR="00F96943" w:rsidRPr="0005734D">
        <w:rPr>
          <w:rFonts w:asciiTheme="minorHAnsi" w:eastAsia="Arial" w:hAnsiTheme="minorHAnsi" w:cstheme="minorHAnsi"/>
          <w:color w:val="333333"/>
        </w:rPr>
        <w:lastRenderedPageBreak/>
        <w:t>documento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, </w:t>
      </w:r>
      <w:r w:rsidR="00F96943" w:rsidRPr="0005734D">
        <w:rPr>
          <w:rFonts w:asciiTheme="minorHAnsi" w:eastAsia="Arial" w:hAnsiTheme="minorHAnsi" w:cstheme="minorHAnsi"/>
          <w:color w:val="333333"/>
        </w:rPr>
        <w:t>e</w:t>
      </w:r>
      <w:r w:rsidR="009D33F9" w:rsidRPr="0005734D">
        <w:rPr>
          <w:rFonts w:asciiTheme="minorHAnsi" w:eastAsia="Arial" w:hAnsiTheme="minorHAnsi" w:cstheme="minorHAnsi"/>
          <w:color w:val="333333"/>
        </w:rPr>
        <w:t xml:space="preserve">ntidad a la que pertenece, </w:t>
      </w:r>
      <w:r w:rsidR="00314533" w:rsidRPr="0005734D">
        <w:rPr>
          <w:rFonts w:asciiTheme="minorHAnsi" w:eastAsia="Arial" w:hAnsiTheme="minorHAnsi" w:cstheme="minorHAnsi"/>
          <w:color w:val="333333"/>
        </w:rPr>
        <w:t>documento de identidad, nombre completo, cargo y correo electrónico.</w:t>
      </w:r>
    </w:p>
    <w:p w14:paraId="7F351965" w14:textId="3E64DDA8" w:rsidR="00E46547" w:rsidRPr="0005734D" w:rsidRDefault="005E1138" w:rsidP="00E46547">
      <w:pPr>
        <w:pStyle w:val="Prrafodelista"/>
        <w:numPr>
          <w:ilvl w:val="0"/>
          <w:numId w:val="34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Envío automático de email con usuario y contraseña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="00FA473E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0719890" wp14:editId="79D01A9A">
            <wp:extent cx="159026" cy="151090"/>
            <wp:effectExtent l="0" t="0" r="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 w:rsidR="005A7739" w:rsidRPr="0005734D">
        <w:rPr>
          <w:rFonts w:asciiTheme="minorHAnsi" w:eastAsia="Arial" w:hAnsiTheme="minorHAnsi" w:cstheme="minorHAnsi"/>
          <w:color w:val="333333"/>
        </w:rPr>
        <w:t>envío</w:t>
      </w:r>
      <w:r w:rsidRPr="0005734D">
        <w:rPr>
          <w:rFonts w:asciiTheme="minorHAnsi" w:eastAsia="Arial" w:hAnsiTheme="minorHAnsi" w:cstheme="minorHAnsi"/>
          <w:color w:val="333333"/>
        </w:rPr>
        <w:t>)</w:t>
      </w:r>
      <w:r w:rsidR="000B7485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5A7739" w:rsidRPr="0005734D">
        <w:rPr>
          <w:rFonts w:asciiTheme="minorHAnsi" w:eastAsia="Arial" w:hAnsiTheme="minorHAnsi" w:cstheme="minorHAnsi"/>
          <w:color w:val="333333"/>
        </w:rPr>
        <w:t>e</w:t>
      </w:r>
      <w:r w:rsidRPr="0005734D">
        <w:rPr>
          <w:rFonts w:asciiTheme="minorHAnsi" w:eastAsia="Arial" w:hAnsiTheme="minorHAnsi" w:cstheme="minorHAnsi"/>
          <w:color w:val="333333"/>
        </w:rPr>
        <w:t>l</w:t>
      </w:r>
      <w:r w:rsidR="005A7739" w:rsidRPr="0005734D">
        <w:rPr>
          <w:rFonts w:asciiTheme="minorHAnsi" w:eastAsia="Arial" w:hAnsiTheme="minorHAnsi" w:cstheme="minorHAnsi"/>
          <w:color w:val="333333"/>
        </w:rPr>
        <w:t xml:space="preserve"> sistema env</w:t>
      </w:r>
      <w:r w:rsidR="007D6938" w:rsidRPr="0005734D">
        <w:rPr>
          <w:rFonts w:asciiTheme="minorHAnsi" w:eastAsia="Arial" w:hAnsiTheme="minorHAnsi" w:cstheme="minorHAnsi"/>
          <w:color w:val="333333"/>
        </w:rPr>
        <w:t>í</w:t>
      </w:r>
      <w:r w:rsidR="005A7739" w:rsidRPr="0005734D">
        <w:rPr>
          <w:rFonts w:asciiTheme="minorHAnsi" w:eastAsia="Arial" w:hAnsiTheme="minorHAnsi" w:cstheme="minorHAnsi"/>
          <w:color w:val="333333"/>
        </w:rPr>
        <w:t>a un</w:t>
      </w:r>
      <w:r w:rsidR="007D6938" w:rsidRPr="0005734D">
        <w:rPr>
          <w:rFonts w:asciiTheme="minorHAnsi" w:eastAsia="Arial" w:hAnsiTheme="minorHAnsi" w:cstheme="minorHAnsi"/>
          <w:color w:val="333333"/>
        </w:rPr>
        <w:t xml:space="preserve"> email a la cuenta de correo electrónico indicada para el usuario, en dicha comunicación se le </w:t>
      </w:r>
      <w:r w:rsidR="00997C76" w:rsidRPr="0005734D">
        <w:rPr>
          <w:rFonts w:asciiTheme="minorHAnsi" w:eastAsia="Arial" w:hAnsiTheme="minorHAnsi" w:cstheme="minorHAnsi"/>
          <w:color w:val="333333"/>
        </w:rPr>
        <w:t xml:space="preserve">entrega el usuario y contraseña de acceso, así como la información sobre el uso del </w:t>
      </w:r>
      <w:r w:rsidR="00E46547" w:rsidRPr="0005734D">
        <w:rPr>
          <w:rFonts w:asciiTheme="minorHAnsi" w:eastAsia="Arial" w:hAnsiTheme="minorHAnsi" w:cstheme="minorHAnsi"/>
          <w:color w:val="333333"/>
        </w:rPr>
        <w:t>Módulo de Monitoreo del PNLCLAFT.</w:t>
      </w:r>
    </w:p>
    <w:p w14:paraId="02C68BE7" w14:textId="7603CBB4" w:rsidR="00724857" w:rsidRPr="0005734D" w:rsidRDefault="00724857" w:rsidP="00724857">
      <w:pPr>
        <w:pStyle w:val="Prrafodelista"/>
        <w:numPr>
          <w:ilvl w:val="0"/>
          <w:numId w:val="34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Confirmación de usuario creado correctamente</w:t>
      </w:r>
      <w:r w:rsidRPr="0005734D">
        <w:rPr>
          <w:rFonts w:asciiTheme="minorHAnsi" w:hAnsiTheme="minorHAnsi" w:cstheme="minorHAnsi"/>
        </w:rPr>
        <w:t xml:space="preserve">,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5F1C6BB" wp14:editId="7761B50C">
            <wp:extent cx="146551" cy="143123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recepción)</w:t>
      </w:r>
      <w:r w:rsidR="00C026C0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el </w:t>
      </w:r>
      <w:r w:rsidR="00CF6F9D" w:rsidRPr="0005734D">
        <w:rPr>
          <w:rFonts w:asciiTheme="minorHAnsi" w:eastAsia="Arial" w:hAnsiTheme="minorHAnsi" w:cstheme="minorHAnsi"/>
          <w:color w:val="333333"/>
        </w:rPr>
        <w:t xml:space="preserve">sistema muestra 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una </w:t>
      </w:r>
      <w:r w:rsidRPr="0005734D">
        <w:rPr>
          <w:rFonts w:asciiTheme="minorHAnsi" w:eastAsia="Arial" w:hAnsiTheme="minorHAnsi" w:cstheme="minorHAnsi"/>
          <w:color w:val="333333"/>
        </w:rPr>
        <w:t xml:space="preserve">confirmación 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indicando </w:t>
      </w:r>
      <w:r w:rsidRPr="0005734D">
        <w:rPr>
          <w:rFonts w:asciiTheme="minorHAnsi" w:eastAsia="Arial" w:hAnsiTheme="minorHAnsi" w:cstheme="minorHAnsi"/>
          <w:color w:val="333333"/>
        </w:rPr>
        <w:t>que el usuario ha sido creado correctamente y que se le ha enviado un correo al nuevo usuario con la información necesaria.</w:t>
      </w:r>
    </w:p>
    <w:p w14:paraId="174EEB16" w14:textId="4BB82F8B" w:rsidR="00E46547" w:rsidRPr="0005734D" w:rsidRDefault="00A358E4" w:rsidP="00E46547">
      <w:pPr>
        <w:pStyle w:val="Prrafodelista"/>
        <w:numPr>
          <w:ilvl w:val="0"/>
          <w:numId w:val="34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Recepción de usuario y contraseña</w:t>
      </w:r>
      <w:r w:rsidR="00E46547" w:rsidRPr="0005734D">
        <w:rPr>
          <w:rFonts w:asciiTheme="minorHAnsi" w:hAnsiTheme="minorHAnsi" w:cstheme="minorHAnsi"/>
        </w:rPr>
        <w:t xml:space="preserve"> </w:t>
      </w:r>
      <w:r w:rsidR="00E46547" w:rsidRPr="0005734D">
        <w:rPr>
          <w:rFonts w:asciiTheme="minorHAnsi" w:eastAsia="Arial" w:hAnsiTheme="minorHAnsi" w:cstheme="minorHAnsi"/>
          <w:color w:val="333333"/>
        </w:rPr>
        <w:t>(</w:t>
      </w:r>
      <w:r w:rsidR="008E4758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62E4D0E" wp14:editId="325CE005">
            <wp:extent cx="146551" cy="143123"/>
            <wp:effectExtent l="0" t="0" r="635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547"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 w:rsidR="008E4758" w:rsidRPr="0005734D">
        <w:rPr>
          <w:rFonts w:asciiTheme="minorHAnsi" w:eastAsia="Arial" w:hAnsiTheme="minorHAnsi" w:cstheme="minorHAnsi"/>
          <w:color w:val="333333"/>
        </w:rPr>
        <w:t>recepción</w:t>
      </w:r>
      <w:r w:rsidR="00E46547" w:rsidRPr="0005734D">
        <w:rPr>
          <w:rFonts w:asciiTheme="minorHAnsi" w:eastAsia="Arial" w:hAnsiTheme="minorHAnsi" w:cstheme="minorHAnsi"/>
          <w:color w:val="333333"/>
        </w:rPr>
        <w:t>)</w:t>
      </w:r>
      <w:r w:rsidR="00C026C0">
        <w:rPr>
          <w:rFonts w:asciiTheme="minorHAnsi" w:eastAsia="Arial" w:hAnsiTheme="minorHAnsi" w:cstheme="minorHAnsi"/>
          <w:color w:val="333333"/>
        </w:rPr>
        <w:t>;</w:t>
      </w:r>
      <w:r w:rsidR="00E46547" w:rsidRPr="0005734D">
        <w:rPr>
          <w:rFonts w:asciiTheme="minorHAnsi" w:eastAsia="Arial" w:hAnsiTheme="minorHAnsi" w:cstheme="minorHAnsi"/>
          <w:color w:val="333333"/>
        </w:rPr>
        <w:t xml:space="preserve"> el </w:t>
      </w:r>
      <w:r w:rsidR="005D095F" w:rsidRPr="0005734D">
        <w:rPr>
          <w:rFonts w:asciiTheme="minorHAnsi" w:eastAsia="Arial" w:hAnsiTheme="minorHAnsi" w:cstheme="minorHAnsi"/>
          <w:color w:val="333333"/>
        </w:rPr>
        <w:t xml:space="preserve">usuario accede a su buzón y recibe el usuario y contraseña enviado por el </w:t>
      </w:r>
      <w:r w:rsidR="00E46547" w:rsidRPr="0005734D">
        <w:rPr>
          <w:rFonts w:asciiTheme="minorHAnsi" w:eastAsia="Arial" w:hAnsiTheme="minorHAnsi" w:cstheme="minorHAnsi"/>
          <w:color w:val="333333"/>
        </w:rPr>
        <w:t>Módulo de Monitoreo del PNLCLAFT.</w:t>
      </w:r>
    </w:p>
    <w:p w14:paraId="21C7FEA7" w14:textId="2A1C8BEE" w:rsidR="00E17E00" w:rsidRDefault="00447850" w:rsidP="00E17E00">
      <w:pPr>
        <w:pStyle w:val="Ttulo3"/>
      </w:pPr>
      <w:bookmarkStart w:id="50" w:name="_Toc14679078"/>
      <w:r w:rsidRPr="00447850">
        <w:t>Inactivación de usuario del Módulo de Monitoreo</w:t>
      </w:r>
      <w:bookmarkEnd w:id="50"/>
    </w:p>
    <w:p w14:paraId="10810B50" w14:textId="6D8C6844" w:rsidR="00E17E00" w:rsidRDefault="00CE5BB1" w:rsidP="00E17E00">
      <w:pPr>
        <w:ind w:left="708"/>
        <w:rPr>
          <w:lang w:val="es-ES" w:eastAsia="es-PE"/>
        </w:rPr>
      </w:pPr>
      <w:r w:rsidRPr="0005734D">
        <w:rPr>
          <w:rFonts w:asciiTheme="minorHAnsi" w:hAnsiTheme="minorHAnsi" w:cstheme="minorHAnsi"/>
          <w:lang w:val="es-ES"/>
        </w:rPr>
        <w:t>El subproceso describe las tareas necesarias para dar de baja a un usuario en el Módulo de Monitoreo del PNLCLAFT</w:t>
      </w:r>
      <w:r w:rsidR="00E17E00" w:rsidRPr="00CE5BB1">
        <w:rPr>
          <w:lang w:val="es-ES" w:eastAsia="es-PE"/>
        </w:rPr>
        <w:t>.</w:t>
      </w:r>
    </w:p>
    <w:p w14:paraId="0BCF9CA3" w14:textId="77777777" w:rsidR="00E17E00" w:rsidRDefault="00E17E00" w:rsidP="00E17E00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36B8D289" w14:textId="6158F73D" w:rsidR="00E17E00" w:rsidRDefault="00C865A1" w:rsidP="00C865A1">
      <w:pPr>
        <w:pStyle w:val="Descripcin1"/>
        <w:keepNext/>
        <w:tabs>
          <w:tab w:val="center" w:pos="4507"/>
          <w:tab w:val="left" w:pos="7876"/>
        </w:tabs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ab/>
      </w:r>
      <w:bookmarkStart w:id="51" w:name="_Toc14679118"/>
      <w:r w:rsidR="00E17E00" w:rsidRPr="00D44574">
        <w:rPr>
          <w:rFonts w:asciiTheme="minorHAnsi" w:hAnsiTheme="minorHAnsi" w:cstheme="minorHAnsi"/>
        </w:rPr>
        <w:t xml:space="preserve">Gráfico </w:t>
      </w:r>
      <w:r w:rsidR="00E17E00" w:rsidRPr="00D44574">
        <w:rPr>
          <w:rFonts w:asciiTheme="minorHAnsi" w:hAnsiTheme="minorHAnsi" w:cstheme="minorHAnsi"/>
        </w:rPr>
        <w:fldChar w:fldCharType="begin"/>
      </w:r>
      <w:r w:rsidR="00E17E00" w:rsidRPr="00D44574">
        <w:rPr>
          <w:rFonts w:asciiTheme="minorHAnsi" w:hAnsiTheme="minorHAnsi" w:cstheme="minorHAnsi"/>
        </w:rPr>
        <w:instrText xml:space="preserve"> SEQ Gráfico \* ARABIC </w:instrText>
      </w:r>
      <w:r w:rsidR="00E17E00" w:rsidRPr="00D44574">
        <w:rPr>
          <w:rFonts w:asciiTheme="minorHAnsi" w:hAnsiTheme="minorHAnsi" w:cstheme="minorHAnsi"/>
        </w:rPr>
        <w:fldChar w:fldCharType="separate"/>
      </w:r>
      <w:r w:rsidR="00DD7C3A">
        <w:rPr>
          <w:rFonts w:asciiTheme="minorHAnsi" w:hAnsiTheme="minorHAnsi" w:cstheme="minorHAnsi"/>
          <w:noProof/>
        </w:rPr>
        <w:t>3</w:t>
      </w:r>
      <w:r w:rsidR="00E17E00" w:rsidRPr="00D44574">
        <w:rPr>
          <w:rFonts w:asciiTheme="minorHAnsi" w:hAnsiTheme="minorHAnsi" w:cstheme="minorHAnsi"/>
          <w:noProof/>
        </w:rPr>
        <w:fldChar w:fldCharType="end"/>
      </w:r>
      <w:r w:rsidR="00E17E00" w:rsidRPr="00D44574">
        <w:rPr>
          <w:rFonts w:asciiTheme="minorHAnsi" w:hAnsiTheme="minorHAnsi" w:cstheme="minorHAnsi"/>
        </w:rPr>
        <w:t xml:space="preserve">: </w:t>
      </w:r>
      <w:r w:rsidR="00DA4FD9">
        <w:rPr>
          <w:rFonts w:asciiTheme="minorHAnsi" w:hAnsiTheme="minorHAnsi" w:cstheme="minorHAnsi"/>
        </w:rPr>
        <w:t>Subp</w:t>
      </w:r>
      <w:r w:rsidR="009A6276">
        <w:rPr>
          <w:rFonts w:asciiTheme="minorHAnsi" w:hAnsiTheme="minorHAnsi" w:cstheme="minorHAnsi"/>
        </w:rPr>
        <w:t xml:space="preserve">roceso de </w:t>
      </w:r>
      <w:r w:rsidR="007240F4" w:rsidRPr="007240F4">
        <w:rPr>
          <w:rFonts w:asciiTheme="minorHAnsi" w:hAnsiTheme="minorHAnsi" w:cstheme="minorHAnsi"/>
          <w:bCs w:val="0"/>
        </w:rPr>
        <w:t>Inactivación de usuario</w:t>
      </w:r>
      <w:r w:rsidR="00CE5BB1">
        <w:rPr>
          <w:rFonts w:asciiTheme="minorHAnsi" w:hAnsiTheme="minorHAnsi" w:cstheme="minorHAnsi"/>
          <w:bCs w:val="0"/>
        </w:rPr>
        <w:t>s</w:t>
      </w:r>
      <w:r w:rsidR="007240F4" w:rsidRPr="007240F4">
        <w:rPr>
          <w:rFonts w:asciiTheme="minorHAnsi" w:hAnsiTheme="minorHAnsi" w:cstheme="minorHAnsi"/>
          <w:bCs w:val="0"/>
        </w:rPr>
        <w:t xml:space="preserve"> del Módulo de Monitoreo</w:t>
      </w:r>
      <w:bookmarkEnd w:id="51"/>
      <w:r>
        <w:rPr>
          <w:rFonts w:asciiTheme="minorHAnsi" w:hAnsiTheme="minorHAnsi" w:cstheme="minorHAnsi"/>
          <w:bCs w:val="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E17E00" w14:paraId="028F3453" w14:textId="77777777" w:rsidTr="00FB69AE">
        <w:tc>
          <w:tcPr>
            <w:tcW w:w="9004" w:type="dxa"/>
          </w:tcPr>
          <w:p w14:paraId="6B71A9E2" w14:textId="10DCBE3B" w:rsidR="00E17E00" w:rsidRDefault="00957126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F7A994C" wp14:editId="303D6908">
                  <wp:extent cx="5637475" cy="4587902"/>
                  <wp:effectExtent l="0" t="0" r="1905" b="317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1509" b="12898"/>
                          <a:stretch/>
                        </pic:blipFill>
                        <pic:spPr bwMode="auto">
                          <a:xfrm>
                            <a:off x="0" y="0"/>
                            <a:ext cx="5637475" cy="4587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6F2F3" w14:textId="77777777" w:rsidR="00E17E00" w:rsidRPr="00D44574" w:rsidRDefault="00E17E00" w:rsidP="00E17E00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lastRenderedPageBreak/>
        <w:t>Fuente: Elaboración propia</w:t>
      </w:r>
    </w:p>
    <w:p w14:paraId="58D833FB" w14:textId="583935FD" w:rsidR="00152C45" w:rsidRDefault="00152C45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135B571F" w14:textId="77777777" w:rsidR="001E162F" w:rsidRPr="0005734D" w:rsidRDefault="001E162F" w:rsidP="001E162F">
      <w:pPr>
        <w:ind w:left="567"/>
        <w:jc w:val="both"/>
        <w:rPr>
          <w:rFonts w:asciiTheme="minorHAnsi" w:hAnsiTheme="minorHAnsi" w:cstheme="minorHAnsi"/>
          <w:lang w:val="es-ES"/>
        </w:rPr>
      </w:pPr>
      <w:r w:rsidRPr="0005734D">
        <w:rPr>
          <w:rFonts w:asciiTheme="minorHAnsi" w:hAnsiTheme="minorHAnsi" w:cstheme="minorHAnsi"/>
          <w:lang w:val="es-ES"/>
        </w:rPr>
        <w:t>El proceso tiene las siguientes tareas:</w:t>
      </w:r>
    </w:p>
    <w:p w14:paraId="3229F876" w14:textId="322F61B0" w:rsidR="001E162F" w:rsidRPr="0005734D" w:rsidRDefault="00000835" w:rsidP="001E162F">
      <w:pPr>
        <w:pStyle w:val="Prrafodelista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Registro de información del documento de baja del usuario en el sistema de monitoreo</w:t>
      </w:r>
      <w:r w:rsidR="001E162F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255A573F" wp14:editId="15D1DE16">
            <wp:extent cx="171062" cy="167061"/>
            <wp:effectExtent l="0" t="0" r="635" b="444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C20BAC">
        <w:rPr>
          <w:rFonts w:asciiTheme="minorHAnsi" w:eastAsia="Arial" w:hAnsiTheme="minorHAnsi" w:cstheme="minorHAnsi"/>
          <w:color w:val="333333"/>
        </w:rPr>
        <w:t>;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el usuario con el perfil “Administrador UIF” accede al M</w:t>
      </w:r>
      <w:r w:rsidRPr="0005734D">
        <w:rPr>
          <w:rFonts w:asciiTheme="minorHAnsi" w:eastAsia="Arial" w:hAnsiTheme="minorHAnsi" w:cstheme="minorHAnsi"/>
          <w:color w:val="333333"/>
        </w:rPr>
        <w:t>ó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dulo de monitoreo del PNLCLAFT, a la sección que permite </w:t>
      </w:r>
      <w:r w:rsidRPr="0005734D">
        <w:rPr>
          <w:rFonts w:asciiTheme="minorHAnsi" w:eastAsia="Arial" w:hAnsiTheme="minorHAnsi" w:cstheme="minorHAnsi"/>
          <w:color w:val="333333"/>
        </w:rPr>
        <w:t>dar de baja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usuarios,  </w:t>
      </w:r>
      <w:r w:rsidRPr="0005734D">
        <w:rPr>
          <w:rFonts w:asciiTheme="minorHAnsi" w:eastAsia="Arial" w:hAnsiTheme="minorHAnsi" w:cstheme="minorHAnsi"/>
          <w:color w:val="333333"/>
        </w:rPr>
        <w:t xml:space="preserve">marca el usuario como </w:t>
      </w:r>
      <w:r w:rsidR="00961A5E" w:rsidRPr="0005734D">
        <w:rPr>
          <w:rFonts w:asciiTheme="minorHAnsi" w:eastAsia="Arial" w:hAnsiTheme="minorHAnsi" w:cstheme="minorHAnsi"/>
          <w:color w:val="333333"/>
        </w:rPr>
        <w:t xml:space="preserve">INACTIVO y registra la siguiente 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información: Documento con el que se solicitó </w:t>
      </w:r>
      <w:r w:rsidR="00961A5E" w:rsidRPr="0005734D">
        <w:rPr>
          <w:rFonts w:asciiTheme="minorHAnsi" w:eastAsia="Arial" w:hAnsiTheme="minorHAnsi" w:cstheme="minorHAnsi"/>
          <w:color w:val="333333"/>
        </w:rPr>
        <w:t xml:space="preserve">la baja del </w:t>
      </w:r>
      <w:r w:rsidR="001E162F" w:rsidRPr="0005734D">
        <w:rPr>
          <w:rFonts w:asciiTheme="minorHAnsi" w:eastAsia="Arial" w:hAnsiTheme="minorHAnsi" w:cstheme="minorHAnsi"/>
          <w:color w:val="333333"/>
        </w:rPr>
        <w:t>usuario</w:t>
      </w:r>
      <w:ins w:id="52" w:author="UIF" w:date="2019-09-02T15:37:00Z">
        <w:r w:rsidR="001E0B95">
          <w:rPr>
            <w:rFonts w:asciiTheme="minorHAnsi" w:eastAsia="Arial" w:hAnsiTheme="minorHAnsi" w:cstheme="minorHAnsi"/>
            <w:color w:val="333333"/>
          </w:rPr>
          <w:t xml:space="preserve"> y</w:t>
        </w:r>
      </w:ins>
      <w:del w:id="53" w:author="UIF" w:date="2019-09-02T15:37:00Z">
        <w:r w:rsidR="001E162F" w:rsidRPr="0005734D" w:rsidDel="001E0B95">
          <w:rPr>
            <w:rFonts w:asciiTheme="minorHAnsi" w:eastAsia="Arial" w:hAnsiTheme="minorHAnsi" w:cstheme="minorHAnsi"/>
            <w:color w:val="333333"/>
          </w:rPr>
          <w:delText>,</w:delText>
        </w:r>
      </w:del>
      <w:r w:rsidR="001E162F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961A5E" w:rsidRPr="0005734D">
        <w:rPr>
          <w:rFonts w:asciiTheme="minorHAnsi" w:eastAsia="Arial" w:hAnsiTheme="minorHAnsi" w:cstheme="minorHAnsi"/>
          <w:color w:val="333333"/>
        </w:rPr>
        <w:t>fecha del documento</w:t>
      </w:r>
      <w:r w:rsidR="001E162F" w:rsidRPr="0005734D">
        <w:rPr>
          <w:rFonts w:asciiTheme="minorHAnsi" w:eastAsia="Arial" w:hAnsiTheme="minorHAnsi" w:cstheme="minorHAnsi"/>
          <w:color w:val="333333"/>
        </w:rPr>
        <w:t>.</w:t>
      </w:r>
    </w:p>
    <w:p w14:paraId="0F2D8330" w14:textId="07F62CE8" w:rsidR="001E162F" w:rsidRPr="0005734D" w:rsidRDefault="00B9730D" w:rsidP="001E162F">
      <w:pPr>
        <w:pStyle w:val="Prrafodelista"/>
        <w:numPr>
          <w:ilvl w:val="0"/>
          <w:numId w:val="35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Envió automático de email al usuario indicándole su condición de baja en el Módulo de Monitoreo</w:t>
      </w:r>
      <w:r w:rsidR="001E162F" w:rsidRPr="0005734D">
        <w:rPr>
          <w:rFonts w:asciiTheme="minorHAnsi" w:hAnsiTheme="minorHAnsi" w:cstheme="minorHAnsi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2F41AF6F" wp14:editId="05F40D12">
            <wp:extent cx="159026" cy="151090"/>
            <wp:effectExtent l="0" t="0" r="0" b="190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envío)</w:t>
      </w:r>
      <w:r w:rsidR="00C20BAC">
        <w:rPr>
          <w:rFonts w:asciiTheme="minorHAnsi" w:eastAsia="Arial" w:hAnsiTheme="minorHAnsi" w:cstheme="minorHAnsi"/>
          <w:color w:val="333333"/>
        </w:rPr>
        <w:t>;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el sistema envía un email a la cuenta de correo electrónico indicada para el usuario</w:t>
      </w:r>
      <w:ins w:id="54" w:author="UIF" w:date="2019-09-02T15:37:00Z">
        <w:r w:rsidR="001E0B95">
          <w:rPr>
            <w:rFonts w:asciiTheme="minorHAnsi" w:eastAsia="Arial" w:hAnsiTheme="minorHAnsi" w:cstheme="minorHAnsi"/>
            <w:color w:val="333333"/>
          </w:rPr>
          <w:t xml:space="preserve"> y</w:t>
        </w:r>
      </w:ins>
      <w:del w:id="55" w:author="UIF" w:date="2019-09-02T15:37:00Z">
        <w:r w:rsidR="001E162F" w:rsidRPr="0005734D" w:rsidDel="001E0B95">
          <w:rPr>
            <w:rFonts w:asciiTheme="minorHAnsi" w:eastAsia="Arial" w:hAnsiTheme="minorHAnsi" w:cstheme="minorHAnsi"/>
            <w:color w:val="333333"/>
          </w:rPr>
          <w:delText>,</w:delText>
        </w:r>
      </w:del>
      <w:r w:rsidR="001E162F" w:rsidRPr="0005734D">
        <w:rPr>
          <w:rFonts w:asciiTheme="minorHAnsi" w:eastAsia="Arial" w:hAnsiTheme="minorHAnsi" w:cstheme="minorHAnsi"/>
          <w:color w:val="333333"/>
        </w:rPr>
        <w:t xml:space="preserve"> en dicha comunicación se le </w:t>
      </w:r>
      <w:r w:rsidR="003569AC" w:rsidRPr="0005734D">
        <w:rPr>
          <w:rFonts w:asciiTheme="minorHAnsi" w:eastAsia="Arial" w:hAnsiTheme="minorHAnsi" w:cstheme="minorHAnsi"/>
          <w:color w:val="333333"/>
        </w:rPr>
        <w:t xml:space="preserve">indica que la cuenta ha sido dada de baja en el </w:t>
      </w:r>
      <w:r w:rsidR="001E162F" w:rsidRPr="0005734D">
        <w:rPr>
          <w:rFonts w:asciiTheme="minorHAnsi" w:eastAsia="Arial" w:hAnsiTheme="minorHAnsi" w:cstheme="minorHAnsi"/>
          <w:color w:val="333333"/>
        </w:rPr>
        <w:t>Módulo de Monitoreo del PNLCLAFT.</w:t>
      </w:r>
    </w:p>
    <w:p w14:paraId="600E8461" w14:textId="6D88F7F2" w:rsidR="001E162F" w:rsidRPr="0005734D" w:rsidRDefault="00DD430C" w:rsidP="001E162F">
      <w:pPr>
        <w:pStyle w:val="Prrafodelista"/>
        <w:numPr>
          <w:ilvl w:val="0"/>
          <w:numId w:val="35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Confirmación de usuario inactivado correctamente</w:t>
      </w:r>
      <w:r w:rsidR="001E162F" w:rsidRPr="0005734D">
        <w:rPr>
          <w:rFonts w:asciiTheme="minorHAnsi" w:hAnsiTheme="minorHAnsi" w:cstheme="minorHAnsi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EA6138C" wp14:editId="4448E1E9">
            <wp:extent cx="146551" cy="143123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recepción)</w:t>
      </w:r>
      <w:r w:rsidR="000B77DC">
        <w:rPr>
          <w:rFonts w:asciiTheme="minorHAnsi" w:eastAsia="Arial" w:hAnsiTheme="minorHAnsi" w:cstheme="minorHAnsi"/>
          <w:color w:val="333333"/>
        </w:rPr>
        <w:t>;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el sistema muestra una confirmación indicando que el usuario ha sido </w:t>
      </w:r>
      <w:commentRangeStart w:id="56"/>
      <w:r w:rsidR="001E162F" w:rsidRPr="0005734D">
        <w:rPr>
          <w:rFonts w:asciiTheme="minorHAnsi" w:eastAsia="Arial" w:hAnsiTheme="minorHAnsi" w:cstheme="minorHAnsi"/>
          <w:color w:val="333333"/>
        </w:rPr>
        <w:t>creado</w:t>
      </w:r>
      <w:commentRangeEnd w:id="56"/>
      <w:r w:rsidR="001E0B95">
        <w:rPr>
          <w:rStyle w:val="Refdecomentario"/>
          <w:rFonts w:ascii="Open Sans" w:hAnsi="Open Sans" w:cs="Open Sans"/>
          <w:lang w:val="es-ES" w:eastAsia="es-PE"/>
        </w:rPr>
        <w:commentReference w:id="56"/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correctamente y que se le ha enviado un correo al nuevo usuario con la información necesaria.</w:t>
      </w:r>
    </w:p>
    <w:p w14:paraId="27F96311" w14:textId="3A9CF155" w:rsidR="001E162F" w:rsidRPr="0005734D" w:rsidRDefault="00542FD8" w:rsidP="001E162F">
      <w:pPr>
        <w:pStyle w:val="Prrafodelista"/>
        <w:numPr>
          <w:ilvl w:val="0"/>
          <w:numId w:val="35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Recepción de email con confirmación de baja de usuario</w:t>
      </w:r>
      <w:r w:rsidR="001E162F" w:rsidRPr="0005734D">
        <w:rPr>
          <w:rFonts w:asciiTheme="minorHAnsi" w:hAnsiTheme="minorHAnsi" w:cstheme="minorHAnsi"/>
        </w:rPr>
        <w:t xml:space="preserve"> </w:t>
      </w:r>
      <w:r w:rsidR="001E162F" w:rsidRPr="0005734D">
        <w:rPr>
          <w:rFonts w:asciiTheme="minorHAnsi" w:eastAsia="Arial" w:hAnsiTheme="minorHAnsi" w:cstheme="minorHAnsi"/>
          <w:color w:val="333333"/>
        </w:rPr>
        <w:t>(</w:t>
      </w:r>
      <w:r w:rsidR="001E162F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B0F91D2" wp14:editId="5F59E786">
            <wp:extent cx="146551" cy="143123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tarea de recepción), el usuario accede a su buzón y recibe </w:t>
      </w:r>
      <w:r w:rsidR="00E43DE5" w:rsidRPr="0005734D">
        <w:rPr>
          <w:rFonts w:asciiTheme="minorHAnsi" w:eastAsia="Arial" w:hAnsiTheme="minorHAnsi" w:cstheme="minorHAnsi"/>
          <w:color w:val="333333"/>
        </w:rPr>
        <w:t>la información que la cuenta ha sido dada de baja en</w:t>
      </w:r>
      <w:r w:rsidR="001E162F" w:rsidRPr="0005734D">
        <w:rPr>
          <w:rFonts w:asciiTheme="minorHAnsi" w:eastAsia="Arial" w:hAnsiTheme="minorHAnsi" w:cstheme="minorHAnsi"/>
          <w:color w:val="333333"/>
        </w:rPr>
        <w:t xml:space="preserve"> Módulo de Monitoreo del PNLCLAFT.</w:t>
      </w:r>
    </w:p>
    <w:p w14:paraId="25D91084" w14:textId="77777777" w:rsidR="001E162F" w:rsidRPr="001E162F" w:rsidRDefault="001E162F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</w:rPr>
      </w:pPr>
    </w:p>
    <w:p w14:paraId="692A0776" w14:textId="31771255" w:rsidR="006E09F2" w:rsidRPr="00D44574" w:rsidRDefault="000A3EE5" w:rsidP="006E09F2">
      <w:pPr>
        <w:pStyle w:val="Ttulo2"/>
        <w:rPr>
          <w:rFonts w:asciiTheme="minorHAnsi" w:hAnsiTheme="minorHAnsi" w:cstheme="minorHAnsi"/>
        </w:rPr>
      </w:pPr>
      <w:bookmarkStart w:id="57" w:name="_Toc14679079"/>
      <w:r w:rsidRPr="000A3EE5">
        <w:rPr>
          <w:rFonts w:asciiTheme="minorHAnsi" w:hAnsiTheme="minorHAnsi" w:cstheme="minorHAnsi"/>
        </w:rPr>
        <w:t>Gesti</w:t>
      </w:r>
      <w:r>
        <w:rPr>
          <w:rFonts w:asciiTheme="minorHAnsi" w:hAnsiTheme="minorHAnsi" w:cstheme="minorHAnsi"/>
        </w:rPr>
        <w:t>ó</w:t>
      </w:r>
      <w:r w:rsidRPr="000A3EE5">
        <w:rPr>
          <w:rFonts w:asciiTheme="minorHAnsi" w:hAnsiTheme="minorHAnsi" w:cstheme="minorHAnsi"/>
        </w:rPr>
        <w:t xml:space="preserve">n de </w:t>
      </w:r>
      <w:r>
        <w:rPr>
          <w:rFonts w:asciiTheme="minorHAnsi" w:hAnsiTheme="minorHAnsi" w:cstheme="minorHAnsi"/>
        </w:rPr>
        <w:t xml:space="preserve">avance de </w:t>
      </w:r>
      <w:r w:rsidRPr="000A3EE5">
        <w:rPr>
          <w:rFonts w:asciiTheme="minorHAnsi" w:hAnsiTheme="minorHAnsi" w:cstheme="minorHAnsi"/>
        </w:rPr>
        <w:t>indicadores</w:t>
      </w:r>
      <w:bookmarkEnd w:id="57"/>
    </w:p>
    <w:p w14:paraId="0C6D3A99" w14:textId="393EFEE8" w:rsidR="00BA197E" w:rsidRPr="0005734D" w:rsidRDefault="00554A94" w:rsidP="006E09F2">
      <w:pPr>
        <w:ind w:left="567"/>
        <w:jc w:val="both"/>
        <w:rPr>
          <w:rFonts w:asciiTheme="minorHAnsi" w:eastAsia="Arial" w:hAnsiTheme="minorHAnsi" w:cstheme="minorHAnsi"/>
          <w:color w:val="333333"/>
        </w:rPr>
      </w:pPr>
      <w:r w:rsidRPr="0005734D">
        <w:rPr>
          <w:rFonts w:asciiTheme="minorHAnsi" w:eastAsia="Arial" w:hAnsiTheme="minorHAnsi" w:cstheme="minorHAnsi"/>
          <w:color w:val="333333"/>
        </w:rPr>
        <w:t xml:space="preserve">El proceso describe las tareas necesarias para </w:t>
      </w:r>
      <w:r w:rsidR="005C4BAA" w:rsidRPr="0005734D">
        <w:rPr>
          <w:rFonts w:asciiTheme="minorHAnsi" w:eastAsia="Arial" w:hAnsiTheme="minorHAnsi" w:cstheme="minorHAnsi"/>
          <w:color w:val="333333"/>
        </w:rPr>
        <w:t>el reporte de avance de los indicadores del PNLCLAFT</w:t>
      </w:r>
      <w:r w:rsidR="000075AC" w:rsidRPr="0005734D">
        <w:rPr>
          <w:rFonts w:asciiTheme="minorHAnsi" w:eastAsia="Arial" w:hAnsiTheme="minorHAnsi" w:cstheme="minorHAnsi"/>
          <w:color w:val="333333"/>
        </w:rPr>
        <w:t xml:space="preserve"> por parte de las entidades miembros de la CONTRALAFT y responsables de</w:t>
      </w:r>
      <w:r w:rsidR="00C91449" w:rsidRPr="0005734D">
        <w:rPr>
          <w:rFonts w:asciiTheme="minorHAnsi" w:eastAsia="Arial" w:hAnsiTheme="minorHAnsi" w:cstheme="minorHAnsi"/>
          <w:color w:val="333333"/>
        </w:rPr>
        <w:t>l cumplimiento de</w:t>
      </w:r>
      <w:r w:rsidR="000075AC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C91449" w:rsidRPr="0005734D">
        <w:rPr>
          <w:rFonts w:asciiTheme="minorHAnsi" w:eastAsia="Arial" w:hAnsiTheme="minorHAnsi" w:cstheme="minorHAnsi"/>
          <w:color w:val="333333"/>
        </w:rPr>
        <w:t>dichos indicadores, as</w:t>
      </w:r>
      <w:r w:rsidR="004B378C" w:rsidRPr="0005734D">
        <w:rPr>
          <w:rFonts w:asciiTheme="minorHAnsi" w:eastAsia="Arial" w:hAnsiTheme="minorHAnsi" w:cstheme="minorHAnsi"/>
          <w:color w:val="333333"/>
        </w:rPr>
        <w:t>í</w:t>
      </w:r>
      <w:r w:rsidR="00C91449" w:rsidRPr="0005734D">
        <w:rPr>
          <w:rFonts w:asciiTheme="minorHAnsi" w:eastAsia="Arial" w:hAnsiTheme="minorHAnsi" w:cstheme="minorHAnsi"/>
          <w:color w:val="333333"/>
        </w:rPr>
        <w:t xml:space="preserve"> como describe </w:t>
      </w:r>
      <w:r w:rsidR="004B378C" w:rsidRPr="0005734D">
        <w:rPr>
          <w:rFonts w:asciiTheme="minorHAnsi" w:eastAsia="Arial" w:hAnsiTheme="minorHAnsi" w:cstheme="minorHAnsi"/>
          <w:color w:val="333333"/>
        </w:rPr>
        <w:t xml:space="preserve">las tareas necesarias para </w:t>
      </w:r>
      <w:r w:rsidR="00556DBF">
        <w:rPr>
          <w:rFonts w:asciiTheme="minorHAnsi" w:eastAsia="Arial" w:hAnsiTheme="minorHAnsi" w:cstheme="minorHAnsi"/>
          <w:color w:val="333333"/>
        </w:rPr>
        <w:t xml:space="preserve">su </w:t>
      </w:r>
      <w:r w:rsidR="005C4BAA" w:rsidRPr="0005734D">
        <w:rPr>
          <w:rFonts w:asciiTheme="minorHAnsi" w:eastAsia="Arial" w:hAnsiTheme="minorHAnsi" w:cstheme="minorHAnsi"/>
          <w:color w:val="333333"/>
        </w:rPr>
        <w:t>posterior consolidación.</w:t>
      </w:r>
    </w:p>
    <w:p w14:paraId="3D00820F" w14:textId="49198A42" w:rsidR="000A3EE5" w:rsidRDefault="000A3EE5" w:rsidP="000A3EE5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58" w:name="_Toc14679119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801261">
        <w:rPr>
          <w:rFonts w:asciiTheme="minorHAnsi" w:hAnsiTheme="minorHAnsi" w:cstheme="minorHAnsi"/>
          <w:noProof/>
        </w:rPr>
        <w:t>4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560557">
        <w:rPr>
          <w:rFonts w:asciiTheme="minorHAnsi" w:hAnsiTheme="minorHAnsi" w:cstheme="minorHAnsi"/>
        </w:rPr>
        <w:t>P</w:t>
      </w:r>
      <w:r w:rsidRPr="00D44574">
        <w:rPr>
          <w:rFonts w:asciiTheme="minorHAnsi" w:hAnsiTheme="minorHAnsi" w:cstheme="minorHAnsi"/>
          <w:bCs w:val="0"/>
        </w:rPr>
        <w:t xml:space="preserve">roceso de </w:t>
      </w:r>
      <w:r w:rsidR="003B2C7C" w:rsidRPr="003B2C7C">
        <w:rPr>
          <w:rFonts w:asciiTheme="minorHAnsi" w:hAnsiTheme="minorHAnsi" w:cstheme="minorHAnsi"/>
          <w:bCs w:val="0"/>
        </w:rPr>
        <w:t>Gestión de avance de indicadores</w:t>
      </w:r>
      <w:bookmarkEnd w:id="58"/>
    </w:p>
    <w:tbl>
      <w:tblPr>
        <w:tblStyle w:val="Tablaconcuadrcula"/>
        <w:tblW w:w="9405" w:type="dxa"/>
        <w:tblLook w:val="04A0" w:firstRow="1" w:lastRow="0" w:firstColumn="1" w:lastColumn="0" w:noHBand="0" w:noVBand="1"/>
      </w:tblPr>
      <w:tblGrid>
        <w:gridCol w:w="9405"/>
      </w:tblGrid>
      <w:tr w:rsidR="000A3EE5" w14:paraId="6ED2A4C3" w14:textId="77777777" w:rsidTr="00801261">
        <w:trPr>
          <w:trHeight w:val="3951"/>
        </w:trPr>
        <w:tc>
          <w:tcPr>
            <w:tcW w:w="9405" w:type="dxa"/>
          </w:tcPr>
          <w:p w14:paraId="578A4700" w14:textId="5F64A0AF" w:rsidR="000A3EE5" w:rsidRDefault="001D344C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2753284" wp14:editId="3C242BBF">
                  <wp:extent cx="5723890" cy="290222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12276"/>
                          <a:stretch/>
                        </pic:blipFill>
                        <pic:spPr bwMode="auto">
                          <a:xfrm>
                            <a:off x="0" y="0"/>
                            <a:ext cx="5723890" cy="2902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7BDE9" w14:textId="77777777" w:rsidR="000A3EE5" w:rsidRPr="00D44574" w:rsidRDefault="000A3EE5" w:rsidP="000A3EE5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66999B09" w14:textId="77777777" w:rsidR="00007B3B" w:rsidRPr="00EB3218" w:rsidRDefault="00007B3B" w:rsidP="00007B3B">
      <w:pPr>
        <w:ind w:left="567"/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</w:rPr>
        <w:t>El proceso tiene las siguientes tareas:</w:t>
      </w:r>
    </w:p>
    <w:p w14:paraId="3F8AD166" w14:textId="5BD1D200" w:rsidR="00F01B81" w:rsidRPr="00EB3218" w:rsidRDefault="00E807DB" w:rsidP="00F01B8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commentRangeStart w:id="59"/>
      <w:r w:rsidRPr="00EB3218">
        <w:rPr>
          <w:rFonts w:asciiTheme="minorHAnsi" w:hAnsiTheme="minorHAnsi" w:cstheme="minorHAnsi"/>
          <w:b/>
        </w:rPr>
        <w:t xml:space="preserve">Apertura y configuración de etapa de recepción de Informes de avance de indicadores </w:t>
      </w:r>
      <w:r w:rsidR="00F01B81" w:rsidRPr="00EB3218">
        <w:rPr>
          <w:rFonts w:asciiTheme="minorHAnsi" w:eastAsia="Arial" w:hAnsiTheme="minorHAnsi" w:cstheme="minorHAnsi"/>
          <w:color w:val="333333"/>
        </w:rPr>
        <w:t>(</w:t>
      </w:r>
      <w:r w:rsidR="00F01B81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4B8FF9CA" wp14:editId="6D6E9C03">
            <wp:extent cx="232356" cy="1192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subproceso); subproceso que permite a los usuarios con el rol “</w:t>
      </w:r>
      <w:r w:rsidR="006F4C78" w:rsidRPr="00EB3218">
        <w:rPr>
          <w:rFonts w:asciiTheme="minorHAnsi" w:eastAsia="Arial" w:hAnsiTheme="minorHAnsi" w:cstheme="minorHAnsi"/>
          <w:color w:val="333333"/>
        </w:rPr>
        <w:t>Gestor de información UIF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” </w:t>
      </w:r>
      <w:r w:rsidR="00E92018" w:rsidRPr="00EB3218">
        <w:rPr>
          <w:rFonts w:asciiTheme="minorHAnsi" w:eastAsia="Arial" w:hAnsiTheme="minorHAnsi" w:cstheme="minorHAnsi"/>
          <w:color w:val="333333"/>
        </w:rPr>
        <w:t xml:space="preserve">aperturar el módulo que </w:t>
      </w:r>
      <w:ins w:id="60" w:author="UIF" w:date="2019-09-02T15:39:00Z">
        <w:r w:rsidR="001E0B95" w:rsidRPr="001E0B95">
          <w:rPr>
            <w:rFonts w:asciiTheme="minorHAnsi" w:eastAsia="Arial" w:hAnsiTheme="minorHAnsi" w:cstheme="minorHAnsi"/>
            <w:color w:val="333333"/>
            <w:highlight w:val="yellow"/>
            <w:rPrChange w:id="61" w:author="UIF" w:date="2019-09-02T15:41:00Z">
              <w:rPr>
                <w:rFonts w:asciiTheme="minorHAnsi" w:eastAsia="Arial" w:hAnsiTheme="minorHAnsi" w:cstheme="minorHAnsi"/>
                <w:color w:val="333333"/>
              </w:rPr>
            </w:rPrChange>
          </w:rPr>
          <w:t xml:space="preserve">le </w:t>
        </w:r>
      </w:ins>
      <w:r w:rsidR="00E92018" w:rsidRPr="001E0B95">
        <w:rPr>
          <w:rFonts w:asciiTheme="minorHAnsi" w:eastAsia="Arial" w:hAnsiTheme="minorHAnsi" w:cstheme="minorHAnsi"/>
          <w:color w:val="333333"/>
          <w:highlight w:val="yellow"/>
          <w:rPrChange w:id="62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permite a las entidades miembros de CONTALAFT </w:t>
      </w:r>
      <w:r w:rsidR="00F01B81" w:rsidRPr="001E0B95">
        <w:rPr>
          <w:rFonts w:asciiTheme="minorHAnsi" w:eastAsia="Arial" w:hAnsiTheme="minorHAnsi" w:cstheme="minorHAnsi"/>
          <w:color w:val="333333"/>
          <w:highlight w:val="yellow"/>
          <w:rPrChange w:id="63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>reportar el avance de los indicadores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que su</w:t>
      </w:r>
      <w:r w:rsidR="0040646F" w:rsidRPr="00EB3218">
        <w:rPr>
          <w:rFonts w:asciiTheme="minorHAnsi" w:eastAsia="Arial" w:hAnsiTheme="minorHAnsi" w:cstheme="minorHAnsi"/>
          <w:color w:val="333333"/>
        </w:rPr>
        <w:t>s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instituci</w:t>
      </w:r>
      <w:r w:rsidR="0040646F" w:rsidRPr="00EB3218">
        <w:rPr>
          <w:rFonts w:asciiTheme="minorHAnsi" w:eastAsia="Arial" w:hAnsiTheme="minorHAnsi" w:cstheme="minorHAnsi"/>
          <w:color w:val="333333"/>
        </w:rPr>
        <w:t>ones</w:t>
      </w:r>
      <w:r w:rsidR="00F01B81" w:rsidRPr="00EB3218">
        <w:rPr>
          <w:rFonts w:asciiTheme="minorHAnsi" w:eastAsia="Arial" w:hAnsiTheme="minorHAnsi" w:cstheme="minorHAnsi"/>
          <w:color w:val="333333"/>
        </w:rPr>
        <w:t xml:space="preserve"> tiene a su cargo. </w:t>
      </w:r>
    </w:p>
    <w:p w14:paraId="301AFF06" w14:textId="6DAD6ED0" w:rsidR="00007B3B" w:rsidRPr="00EB3218" w:rsidRDefault="001A3E5A" w:rsidP="00007B3B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Registro de Informe de avance de indicadores</w:t>
      </w:r>
      <w:r w:rsidR="00007B3B" w:rsidRPr="00EB3218">
        <w:rPr>
          <w:rFonts w:asciiTheme="minorHAnsi" w:eastAsia="Arial" w:hAnsiTheme="minorHAnsi" w:cstheme="minorHAnsi"/>
          <w:color w:val="333333"/>
        </w:rPr>
        <w:t xml:space="preserve"> (</w:t>
      </w:r>
      <w:r w:rsidR="00007B3B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6B65336" wp14:editId="6BA303C6">
            <wp:extent cx="232356" cy="119269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B3B" w:rsidRPr="00EB3218">
        <w:rPr>
          <w:rFonts w:asciiTheme="minorHAnsi" w:eastAsia="Arial" w:hAnsiTheme="minorHAnsi" w:cstheme="minorHAnsi"/>
          <w:color w:val="333333"/>
        </w:rPr>
        <w:t xml:space="preserve"> subproceso)</w:t>
      </w:r>
      <w:r w:rsidR="00556DBF" w:rsidRPr="00EB3218">
        <w:rPr>
          <w:rFonts w:asciiTheme="minorHAnsi" w:eastAsia="Arial" w:hAnsiTheme="minorHAnsi" w:cstheme="minorHAnsi"/>
          <w:color w:val="333333"/>
        </w:rPr>
        <w:t>;</w:t>
      </w:r>
      <w:r w:rsidR="00007B3B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0E3F1E" w:rsidRPr="00EB3218">
        <w:rPr>
          <w:rFonts w:asciiTheme="minorHAnsi" w:eastAsia="Arial" w:hAnsiTheme="minorHAnsi" w:cstheme="minorHAnsi"/>
          <w:color w:val="333333"/>
        </w:rPr>
        <w:t>s</w:t>
      </w:r>
      <w:r w:rsidR="00007B3B" w:rsidRPr="00EB3218">
        <w:rPr>
          <w:rFonts w:asciiTheme="minorHAnsi" w:eastAsia="Arial" w:hAnsiTheme="minorHAnsi" w:cstheme="minorHAnsi"/>
          <w:color w:val="333333"/>
        </w:rPr>
        <w:t>ubproceso que permite</w:t>
      </w:r>
      <w:r w:rsidRPr="00EB3218">
        <w:rPr>
          <w:rFonts w:asciiTheme="minorHAnsi" w:eastAsia="Arial" w:hAnsiTheme="minorHAnsi" w:cstheme="minorHAnsi"/>
          <w:color w:val="333333"/>
        </w:rPr>
        <w:t xml:space="preserve"> a los usuarios con el rol “Responsable de indicadores”</w:t>
      </w:r>
      <w:r w:rsidR="00C72D8D" w:rsidRPr="00EB3218">
        <w:rPr>
          <w:rFonts w:asciiTheme="minorHAnsi" w:eastAsia="Arial" w:hAnsiTheme="minorHAnsi" w:cstheme="minorHAnsi"/>
          <w:color w:val="333333"/>
        </w:rPr>
        <w:t xml:space="preserve"> (Miembros de CONTRALAFT) </w:t>
      </w:r>
      <w:r w:rsidR="00C72D8D" w:rsidRPr="001E0B95">
        <w:rPr>
          <w:rFonts w:asciiTheme="minorHAnsi" w:eastAsia="Arial" w:hAnsiTheme="minorHAnsi" w:cstheme="minorHAnsi"/>
          <w:color w:val="333333"/>
          <w:highlight w:val="yellow"/>
          <w:rPrChange w:id="64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>reportar el avance de</w:t>
      </w:r>
      <w:r w:rsidR="00A01DAD" w:rsidRPr="001E0B95">
        <w:rPr>
          <w:rFonts w:asciiTheme="minorHAnsi" w:eastAsia="Arial" w:hAnsiTheme="minorHAnsi" w:cstheme="minorHAnsi"/>
          <w:color w:val="333333"/>
          <w:highlight w:val="yellow"/>
          <w:rPrChange w:id="65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 los indicadores que </w:t>
      </w:r>
      <w:r w:rsidR="0079032F" w:rsidRPr="001E0B95">
        <w:rPr>
          <w:rFonts w:asciiTheme="minorHAnsi" w:eastAsia="Arial" w:hAnsiTheme="minorHAnsi" w:cstheme="minorHAnsi"/>
          <w:color w:val="333333"/>
          <w:highlight w:val="yellow"/>
          <w:rPrChange w:id="66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su institución </w:t>
      </w:r>
      <w:r w:rsidR="00A01DAD" w:rsidRPr="001E0B95">
        <w:rPr>
          <w:rFonts w:asciiTheme="minorHAnsi" w:eastAsia="Arial" w:hAnsiTheme="minorHAnsi" w:cstheme="minorHAnsi"/>
          <w:color w:val="333333"/>
          <w:highlight w:val="yellow"/>
          <w:rPrChange w:id="67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tiene a </w:t>
      </w:r>
      <w:r w:rsidR="006F5B5C" w:rsidRPr="001E0B95">
        <w:rPr>
          <w:rFonts w:asciiTheme="minorHAnsi" w:eastAsia="Arial" w:hAnsiTheme="minorHAnsi" w:cstheme="minorHAnsi"/>
          <w:color w:val="333333"/>
          <w:highlight w:val="yellow"/>
          <w:rPrChange w:id="68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 xml:space="preserve">su </w:t>
      </w:r>
      <w:r w:rsidR="00A01DAD" w:rsidRPr="001E0B95">
        <w:rPr>
          <w:rFonts w:asciiTheme="minorHAnsi" w:eastAsia="Arial" w:hAnsiTheme="minorHAnsi" w:cstheme="minorHAnsi"/>
          <w:color w:val="333333"/>
          <w:highlight w:val="yellow"/>
          <w:rPrChange w:id="69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>cargo</w:t>
      </w:r>
      <w:r w:rsidR="005C3881" w:rsidRPr="001E0B95">
        <w:rPr>
          <w:rFonts w:asciiTheme="minorHAnsi" w:eastAsia="Arial" w:hAnsiTheme="minorHAnsi" w:cstheme="minorHAnsi"/>
          <w:color w:val="333333"/>
          <w:highlight w:val="yellow"/>
          <w:rPrChange w:id="70" w:author="UIF" w:date="2019-09-02T15:41:00Z">
            <w:rPr>
              <w:rFonts w:asciiTheme="minorHAnsi" w:eastAsia="Arial" w:hAnsiTheme="minorHAnsi" w:cstheme="minorHAnsi"/>
              <w:color w:val="333333"/>
            </w:rPr>
          </w:rPrChange>
        </w:rPr>
        <w:t>.</w:t>
      </w:r>
      <w:r w:rsidR="005C3881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E410F5" w:rsidRPr="00EB3218">
        <w:rPr>
          <w:rFonts w:asciiTheme="minorHAnsi" w:eastAsia="Arial" w:hAnsiTheme="minorHAnsi" w:cstheme="minorHAnsi"/>
          <w:color w:val="333333"/>
        </w:rPr>
        <w:t>La información enviada por la entidad se agrupa a través de un Informe, que contiene los avances de los indicadores</w:t>
      </w:r>
      <w:r w:rsidR="006F5B5C" w:rsidRPr="00EB3218">
        <w:rPr>
          <w:rFonts w:asciiTheme="minorHAnsi" w:hAnsiTheme="minorHAnsi" w:cstheme="minorHAnsi"/>
        </w:rPr>
        <w:t>.</w:t>
      </w:r>
      <w:r w:rsidR="00007B3B" w:rsidRPr="00EB3218">
        <w:rPr>
          <w:rFonts w:asciiTheme="minorHAnsi" w:hAnsiTheme="minorHAnsi" w:cstheme="minorHAnsi"/>
        </w:rPr>
        <w:t xml:space="preserve"> </w:t>
      </w:r>
      <w:r w:rsidR="006F5B5C" w:rsidRPr="00EB3218">
        <w:rPr>
          <w:rFonts w:asciiTheme="minorHAnsi" w:hAnsiTheme="minorHAnsi" w:cstheme="minorHAnsi"/>
        </w:rPr>
        <w:t>E</w:t>
      </w:r>
      <w:r w:rsidR="00007B3B" w:rsidRPr="00EB3218">
        <w:rPr>
          <w:rFonts w:asciiTheme="minorHAnsi" w:hAnsiTheme="minorHAnsi" w:cstheme="minorHAnsi"/>
        </w:rPr>
        <w:t>ste subproceso se detalla en el numeral 4.</w:t>
      </w:r>
      <w:r w:rsidR="001E59AF" w:rsidRPr="00EB3218">
        <w:rPr>
          <w:rFonts w:asciiTheme="minorHAnsi" w:hAnsiTheme="minorHAnsi" w:cstheme="minorHAnsi"/>
        </w:rPr>
        <w:t>2</w:t>
      </w:r>
      <w:r w:rsidR="00007B3B" w:rsidRPr="00EB3218">
        <w:rPr>
          <w:rFonts w:asciiTheme="minorHAnsi" w:hAnsiTheme="minorHAnsi" w:cstheme="minorHAnsi"/>
        </w:rPr>
        <w:t>.</w:t>
      </w:r>
      <w:r w:rsidR="001E59AF" w:rsidRPr="00EB3218">
        <w:rPr>
          <w:rFonts w:asciiTheme="minorHAnsi" w:hAnsiTheme="minorHAnsi" w:cstheme="minorHAnsi"/>
        </w:rPr>
        <w:t>2</w:t>
      </w:r>
      <w:r w:rsidR="00007B3B" w:rsidRPr="00EB3218">
        <w:rPr>
          <w:rFonts w:asciiTheme="minorHAnsi" w:hAnsiTheme="minorHAnsi" w:cstheme="minorHAnsi"/>
        </w:rPr>
        <w:t>.</w:t>
      </w:r>
      <w:commentRangeEnd w:id="59"/>
      <w:r w:rsidR="001E0B95">
        <w:rPr>
          <w:rStyle w:val="Refdecomentario"/>
          <w:rFonts w:ascii="Open Sans" w:hAnsi="Open Sans" w:cs="Open Sans"/>
          <w:lang w:val="es-ES" w:eastAsia="es-PE"/>
        </w:rPr>
        <w:commentReference w:id="59"/>
      </w:r>
    </w:p>
    <w:p w14:paraId="2DDD948B" w14:textId="77CB7D43" w:rsidR="00007B3B" w:rsidRPr="00EB3218" w:rsidRDefault="0079032F" w:rsidP="001B71D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 xml:space="preserve">Rectificación de informe de avance de </w:t>
      </w:r>
      <w:r w:rsidR="00BF3194" w:rsidRPr="00EB3218">
        <w:rPr>
          <w:rFonts w:asciiTheme="minorHAnsi" w:hAnsiTheme="minorHAnsi" w:cstheme="minorHAnsi"/>
          <w:b/>
        </w:rPr>
        <w:t>indicadores</w:t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 (</w:t>
      </w:r>
      <w:r w:rsidR="00BF3194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49CA57D1" wp14:editId="7297C5CA">
            <wp:extent cx="232356" cy="119269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 subproceso)</w:t>
      </w:r>
      <w:r w:rsidR="000E3F1E" w:rsidRPr="00EB3218">
        <w:rPr>
          <w:rFonts w:asciiTheme="minorHAnsi" w:eastAsia="Arial" w:hAnsiTheme="minorHAnsi" w:cstheme="minorHAnsi"/>
          <w:color w:val="333333"/>
        </w:rPr>
        <w:t>;</w:t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0E3F1E" w:rsidRPr="00EB3218">
        <w:rPr>
          <w:rFonts w:asciiTheme="minorHAnsi" w:eastAsia="Arial" w:hAnsiTheme="minorHAnsi" w:cstheme="minorHAnsi"/>
          <w:color w:val="333333"/>
        </w:rPr>
        <w:t>s</w:t>
      </w:r>
      <w:r w:rsidR="00BF3194" w:rsidRPr="00EB3218">
        <w:rPr>
          <w:rFonts w:asciiTheme="minorHAnsi" w:eastAsia="Arial" w:hAnsiTheme="minorHAnsi" w:cstheme="minorHAnsi"/>
          <w:color w:val="333333"/>
        </w:rPr>
        <w:t xml:space="preserve">ubproceso que permite a los usuarios con el rol “Responsable de indicadores” (Miembros de CONTRALAFT) corregir un informe de avance </w:t>
      </w:r>
      <w:r w:rsidR="00CA188C" w:rsidRPr="00EB3218">
        <w:rPr>
          <w:rFonts w:asciiTheme="minorHAnsi" w:eastAsia="Arial" w:hAnsiTheme="minorHAnsi" w:cstheme="minorHAnsi"/>
          <w:color w:val="333333"/>
        </w:rPr>
        <w:t>reportado</w:t>
      </w:r>
      <w:r w:rsidR="002C5E36" w:rsidRPr="00EB3218">
        <w:rPr>
          <w:rFonts w:asciiTheme="minorHAnsi" w:eastAsia="Arial" w:hAnsiTheme="minorHAnsi" w:cstheme="minorHAnsi"/>
          <w:color w:val="333333"/>
        </w:rPr>
        <w:t>.</w:t>
      </w:r>
      <w:r w:rsidR="00EF678B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2C5E36" w:rsidRPr="00EB3218">
        <w:rPr>
          <w:rFonts w:asciiTheme="minorHAnsi" w:eastAsia="Arial" w:hAnsiTheme="minorHAnsi" w:cstheme="minorHAnsi"/>
          <w:color w:val="333333"/>
        </w:rPr>
        <w:t>E</w:t>
      </w:r>
      <w:r w:rsidR="00EF678B" w:rsidRPr="00EB3218">
        <w:rPr>
          <w:rFonts w:asciiTheme="minorHAnsi" w:eastAsia="Arial" w:hAnsiTheme="minorHAnsi" w:cstheme="minorHAnsi"/>
          <w:color w:val="333333"/>
        </w:rPr>
        <w:t>ste su</w:t>
      </w:r>
      <w:r w:rsidR="005C3881" w:rsidRPr="00EB3218">
        <w:rPr>
          <w:rFonts w:asciiTheme="minorHAnsi" w:eastAsia="Arial" w:hAnsiTheme="minorHAnsi" w:cstheme="minorHAnsi"/>
          <w:color w:val="333333"/>
        </w:rPr>
        <w:t>b</w:t>
      </w:r>
      <w:r w:rsidR="00EF678B" w:rsidRPr="00EB3218">
        <w:rPr>
          <w:rFonts w:asciiTheme="minorHAnsi" w:eastAsia="Arial" w:hAnsiTheme="minorHAnsi" w:cstheme="minorHAnsi"/>
          <w:color w:val="333333"/>
        </w:rPr>
        <w:t>proceso es usado solo en el caso que se requi</w:t>
      </w:r>
      <w:r w:rsidR="005C3881" w:rsidRPr="00EB3218">
        <w:rPr>
          <w:rFonts w:asciiTheme="minorHAnsi" w:eastAsia="Arial" w:hAnsiTheme="minorHAnsi" w:cstheme="minorHAnsi"/>
          <w:color w:val="333333"/>
        </w:rPr>
        <w:t>era</w:t>
      </w:r>
      <w:r w:rsidR="00EF678B" w:rsidRPr="00EB3218">
        <w:rPr>
          <w:rFonts w:asciiTheme="minorHAnsi" w:eastAsia="Arial" w:hAnsiTheme="minorHAnsi" w:cstheme="minorHAnsi"/>
          <w:color w:val="333333"/>
        </w:rPr>
        <w:t xml:space="preserve"> realizar alguna rectificación a la información ya enviada</w:t>
      </w:r>
      <w:r w:rsidR="00B109D5" w:rsidRPr="00EB3218">
        <w:rPr>
          <w:rFonts w:asciiTheme="minorHAnsi" w:hAnsiTheme="minorHAnsi" w:cstheme="minorHAnsi"/>
        </w:rPr>
        <w:t>.</w:t>
      </w:r>
      <w:r w:rsidR="00BF3194" w:rsidRPr="00EB3218">
        <w:rPr>
          <w:rFonts w:asciiTheme="minorHAnsi" w:hAnsiTheme="minorHAnsi" w:cstheme="minorHAnsi"/>
        </w:rPr>
        <w:t xml:space="preserve"> </w:t>
      </w:r>
      <w:r w:rsidR="00B109D5" w:rsidRPr="00EB3218">
        <w:rPr>
          <w:rFonts w:asciiTheme="minorHAnsi" w:hAnsiTheme="minorHAnsi" w:cstheme="minorHAnsi"/>
        </w:rPr>
        <w:t xml:space="preserve">El </w:t>
      </w:r>
      <w:r w:rsidR="00BF3194" w:rsidRPr="00EB3218">
        <w:rPr>
          <w:rFonts w:asciiTheme="minorHAnsi" w:hAnsiTheme="minorHAnsi" w:cstheme="minorHAnsi"/>
        </w:rPr>
        <w:t>subproceso se detalla en el numeral 4.</w:t>
      </w:r>
      <w:r w:rsidR="005E0624" w:rsidRPr="00EB3218">
        <w:rPr>
          <w:rFonts w:asciiTheme="minorHAnsi" w:hAnsiTheme="minorHAnsi" w:cstheme="minorHAnsi"/>
        </w:rPr>
        <w:t>2</w:t>
      </w:r>
      <w:r w:rsidR="00BF3194" w:rsidRPr="00EB3218">
        <w:rPr>
          <w:rFonts w:asciiTheme="minorHAnsi" w:hAnsiTheme="minorHAnsi" w:cstheme="minorHAnsi"/>
        </w:rPr>
        <w:t>.</w:t>
      </w:r>
      <w:r w:rsidR="005E0624" w:rsidRPr="00EB3218">
        <w:rPr>
          <w:rFonts w:asciiTheme="minorHAnsi" w:hAnsiTheme="minorHAnsi" w:cstheme="minorHAnsi"/>
        </w:rPr>
        <w:t>3</w:t>
      </w:r>
      <w:r w:rsidR="00BF3194" w:rsidRPr="00EB3218">
        <w:rPr>
          <w:rFonts w:asciiTheme="minorHAnsi" w:hAnsiTheme="minorHAnsi" w:cstheme="minorHAnsi"/>
        </w:rPr>
        <w:t>.</w:t>
      </w:r>
    </w:p>
    <w:p w14:paraId="0115AD4D" w14:textId="62C08501" w:rsidR="00BA5661" w:rsidRPr="00EB3218" w:rsidRDefault="00633435" w:rsidP="00BA566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Env</w:t>
      </w:r>
      <w:r w:rsidR="002D6C3C" w:rsidRPr="00EB3218">
        <w:rPr>
          <w:rFonts w:asciiTheme="minorHAnsi" w:hAnsiTheme="minorHAnsi" w:cstheme="minorHAnsi"/>
          <w:b/>
        </w:rPr>
        <w:t>í</w:t>
      </w:r>
      <w:r w:rsidRPr="00EB3218">
        <w:rPr>
          <w:rFonts w:asciiTheme="minorHAnsi" w:hAnsiTheme="minorHAnsi" w:cstheme="minorHAnsi"/>
          <w:b/>
        </w:rPr>
        <w:t>o automático de email recordatorio</w:t>
      </w:r>
      <w:r w:rsidR="00747A66" w:rsidRPr="00EB3218">
        <w:rPr>
          <w:rFonts w:asciiTheme="minorHAnsi" w:eastAsia="Arial" w:hAnsiTheme="minorHAnsi" w:cstheme="minorHAnsi"/>
          <w:color w:val="333333"/>
        </w:rPr>
        <w:t xml:space="preserve"> (</w:t>
      </w:r>
      <w:r w:rsidR="00747A66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63DD8F0" wp14:editId="1DB85F5C">
            <wp:extent cx="159026" cy="151090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A66" w:rsidRPr="00EB3218">
        <w:rPr>
          <w:rFonts w:asciiTheme="minorHAnsi" w:eastAsia="Arial" w:hAnsiTheme="minorHAnsi" w:cstheme="minorHAnsi"/>
          <w:color w:val="333333"/>
        </w:rPr>
        <w:t xml:space="preserve"> tarea de envío); el sistema envía un email a la cuenta de correo electrónico de los usuarios con el perfil “Responsable de indicadores” indicando que </w:t>
      </w:r>
      <w:r w:rsidR="00EC2D49" w:rsidRPr="00EB3218">
        <w:rPr>
          <w:rFonts w:asciiTheme="minorHAnsi" w:eastAsia="Arial" w:hAnsiTheme="minorHAnsi" w:cstheme="minorHAnsi"/>
          <w:color w:val="333333"/>
        </w:rPr>
        <w:t xml:space="preserve">esta por vencer el plazo para el registro del </w:t>
      </w:r>
      <w:r w:rsidR="00747A66" w:rsidRPr="00EB3218">
        <w:rPr>
          <w:rFonts w:asciiTheme="minorHAnsi" w:eastAsia="Arial" w:hAnsiTheme="minorHAnsi" w:cstheme="minorHAnsi"/>
          <w:color w:val="333333"/>
        </w:rPr>
        <w:t>informe de avance</w:t>
      </w:r>
      <w:r w:rsidR="00EC2D49" w:rsidRPr="00EB3218">
        <w:rPr>
          <w:rFonts w:asciiTheme="minorHAnsi" w:eastAsia="Arial" w:hAnsiTheme="minorHAnsi" w:cstheme="minorHAnsi"/>
          <w:color w:val="333333"/>
        </w:rPr>
        <w:t xml:space="preserve"> de indicadores</w:t>
      </w:r>
      <w:r w:rsidR="007C0984" w:rsidRPr="00EB3218">
        <w:rPr>
          <w:rFonts w:asciiTheme="minorHAnsi" w:eastAsia="Arial" w:hAnsiTheme="minorHAnsi" w:cstheme="minorHAnsi"/>
          <w:color w:val="333333"/>
        </w:rPr>
        <w:t>. Este env</w:t>
      </w:r>
      <w:r w:rsidR="00801261" w:rsidRPr="00EB3218">
        <w:rPr>
          <w:rFonts w:asciiTheme="minorHAnsi" w:eastAsia="Arial" w:hAnsiTheme="minorHAnsi" w:cstheme="minorHAnsi"/>
          <w:color w:val="333333"/>
        </w:rPr>
        <w:t>í</w:t>
      </w:r>
      <w:r w:rsidR="007C0984" w:rsidRPr="00EB3218">
        <w:rPr>
          <w:rFonts w:asciiTheme="minorHAnsi" w:eastAsia="Arial" w:hAnsiTheme="minorHAnsi" w:cstheme="minorHAnsi"/>
          <w:color w:val="333333"/>
        </w:rPr>
        <w:t xml:space="preserve">o se realiza en las siguientes fechas: Fecha de recordatorio 1, Fecha de recordatorio 2, Fecha de recordatorio 3, </w:t>
      </w:r>
      <w:r w:rsidR="00801261" w:rsidRPr="00EB3218">
        <w:rPr>
          <w:rFonts w:asciiTheme="minorHAnsi" w:eastAsia="Arial" w:hAnsiTheme="minorHAnsi" w:cstheme="minorHAnsi"/>
          <w:color w:val="333333"/>
        </w:rPr>
        <w:t xml:space="preserve">registradas según el </w:t>
      </w:r>
      <w:r w:rsidR="007C0984" w:rsidRPr="00EB3218">
        <w:rPr>
          <w:rFonts w:asciiTheme="minorHAnsi" w:eastAsia="Arial" w:hAnsiTheme="minorHAnsi" w:cstheme="minorHAnsi"/>
          <w:color w:val="333333"/>
        </w:rPr>
        <w:t>numera</w:t>
      </w:r>
      <w:r w:rsidR="00801261" w:rsidRPr="00EB3218">
        <w:rPr>
          <w:rFonts w:asciiTheme="minorHAnsi" w:eastAsia="Arial" w:hAnsiTheme="minorHAnsi" w:cstheme="minorHAnsi"/>
          <w:color w:val="333333"/>
        </w:rPr>
        <w:t>l</w:t>
      </w:r>
      <w:r w:rsidR="007C0984" w:rsidRPr="00EB3218">
        <w:rPr>
          <w:rFonts w:asciiTheme="minorHAnsi" w:eastAsia="Arial" w:hAnsiTheme="minorHAnsi" w:cstheme="minorHAnsi"/>
          <w:color w:val="333333"/>
        </w:rPr>
        <w:t xml:space="preserve"> 4.2.1</w:t>
      </w:r>
      <w:r w:rsidR="00BA5661" w:rsidRPr="00EB3218">
        <w:rPr>
          <w:rFonts w:asciiTheme="minorHAnsi" w:hAnsiTheme="minorHAnsi" w:cstheme="minorHAnsi"/>
        </w:rPr>
        <w:t>.</w:t>
      </w:r>
    </w:p>
    <w:p w14:paraId="5E20D521" w14:textId="355C2097" w:rsidR="000E39DA" w:rsidRPr="00EB3218" w:rsidRDefault="00A05A1F" w:rsidP="00BA5661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Recepción de email indicando que el plazo de registro de esta próximo a vencer</w:t>
      </w:r>
      <w:r w:rsidR="000E39DA" w:rsidRPr="00EB3218">
        <w:rPr>
          <w:rFonts w:asciiTheme="minorHAnsi" w:hAnsiTheme="minorHAnsi" w:cstheme="minorHAnsi"/>
        </w:rPr>
        <w:t xml:space="preserve">, </w:t>
      </w:r>
      <w:r w:rsidR="000E39DA" w:rsidRPr="00EB3218">
        <w:rPr>
          <w:rFonts w:asciiTheme="minorHAnsi" w:eastAsia="Arial" w:hAnsiTheme="minorHAnsi" w:cstheme="minorHAnsi"/>
          <w:color w:val="333333"/>
        </w:rPr>
        <w:t>(</w:t>
      </w:r>
      <w:r w:rsidR="000E39DA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2485B5EC" wp14:editId="38A0EC10">
            <wp:extent cx="146551" cy="143123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9DA" w:rsidRPr="00EB3218">
        <w:rPr>
          <w:rFonts w:asciiTheme="minorHAnsi" w:eastAsia="Arial" w:hAnsiTheme="minorHAnsi" w:cstheme="minorHAnsi"/>
          <w:color w:val="333333"/>
        </w:rPr>
        <w:t xml:space="preserve"> tarea de recepción), el usuario recibe en su bandeja de correo el mensaje con la </w:t>
      </w:r>
      <w:r w:rsidR="000E39DA" w:rsidRPr="00EB3218">
        <w:rPr>
          <w:rFonts w:asciiTheme="minorHAnsi" w:eastAsia="Arial" w:hAnsiTheme="minorHAnsi" w:cstheme="minorHAnsi"/>
          <w:color w:val="333333"/>
        </w:rPr>
        <w:lastRenderedPageBreak/>
        <w:t xml:space="preserve">indicación </w:t>
      </w:r>
      <w:r w:rsidRPr="00EB3218">
        <w:rPr>
          <w:rFonts w:asciiTheme="minorHAnsi" w:eastAsia="Arial" w:hAnsiTheme="minorHAnsi" w:cstheme="minorHAnsi"/>
          <w:color w:val="333333"/>
        </w:rPr>
        <w:t>que esta por vencer el plazo para el registro del informe de avance de indicadores.</w:t>
      </w:r>
    </w:p>
    <w:p w14:paraId="6514B308" w14:textId="24B6B61E" w:rsidR="002F408E" w:rsidRPr="00EB3218" w:rsidRDefault="00313710" w:rsidP="002F408E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Consolidado de Informes de avance de indicadores</w:t>
      </w:r>
      <w:r w:rsidR="002F408E" w:rsidRPr="00EB3218">
        <w:rPr>
          <w:rFonts w:asciiTheme="minorHAnsi" w:hAnsiTheme="minorHAnsi" w:cstheme="minorHAnsi"/>
          <w:b/>
        </w:rPr>
        <w:t xml:space="preserve"> </w:t>
      </w:r>
      <w:r w:rsidR="002F408E" w:rsidRPr="00EB3218">
        <w:rPr>
          <w:rFonts w:asciiTheme="minorHAnsi" w:eastAsia="Arial" w:hAnsiTheme="minorHAnsi" w:cstheme="minorHAnsi"/>
          <w:color w:val="333333"/>
        </w:rPr>
        <w:t>(</w:t>
      </w:r>
      <w:r w:rsidR="002F408E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6253084" wp14:editId="3BC32666">
            <wp:extent cx="232356" cy="119269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64" cy="1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08E" w:rsidRPr="00EB3218">
        <w:rPr>
          <w:rFonts w:asciiTheme="minorHAnsi" w:eastAsia="Arial" w:hAnsiTheme="minorHAnsi" w:cstheme="minorHAnsi"/>
          <w:color w:val="333333"/>
        </w:rPr>
        <w:t xml:space="preserve"> subproceso)</w:t>
      </w:r>
      <w:r w:rsidR="00874C95" w:rsidRPr="00EB3218">
        <w:rPr>
          <w:rFonts w:asciiTheme="minorHAnsi" w:eastAsia="Arial" w:hAnsiTheme="minorHAnsi" w:cstheme="minorHAnsi"/>
          <w:color w:val="333333"/>
        </w:rPr>
        <w:t>;</w:t>
      </w:r>
      <w:r w:rsidR="002F408E" w:rsidRPr="00EB3218">
        <w:rPr>
          <w:rFonts w:asciiTheme="minorHAnsi" w:eastAsia="Arial" w:hAnsiTheme="minorHAnsi" w:cstheme="minorHAnsi"/>
          <w:color w:val="333333"/>
        </w:rPr>
        <w:t xml:space="preserve"> </w:t>
      </w:r>
      <w:r w:rsidR="00874C95" w:rsidRPr="00EB3218">
        <w:rPr>
          <w:rFonts w:asciiTheme="minorHAnsi" w:eastAsia="Arial" w:hAnsiTheme="minorHAnsi" w:cstheme="minorHAnsi"/>
          <w:color w:val="333333"/>
        </w:rPr>
        <w:t>s</w:t>
      </w:r>
      <w:r w:rsidR="002F408E" w:rsidRPr="00EB3218">
        <w:rPr>
          <w:rFonts w:asciiTheme="minorHAnsi" w:eastAsia="Arial" w:hAnsiTheme="minorHAnsi" w:cstheme="minorHAnsi"/>
          <w:color w:val="333333"/>
        </w:rPr>
        <w:t>ubproceso que permite a los usuarios con el rol “</w:t>
      </w:r>
      <w:r w:rsidR="009761BC" w:rsidRPr="00EB3218">
        <w:rPr>
          <w:rFonts w:asciiTheme="minorHAnsi" w:eastAsia="Arial" w:hAnsiTheme="minorHAnsi" w:cstheme="minorHAnsi"/>
          <w:color w:val="333333"/>
        </w:rPr>
        <w:t>Gestor de información UIF</w:t>
      </w:r>
      <w:r w:rsidR="002F408E" w:rsidRPr="00EB3218">
        <w:rPr>
          <w:rFonts w:asciiTheme="minorHAnsi" w:eastAsia="Arial" w:hAnsiTheme="minorHAnsi" w:cstheme="minorHAnsi"/>
          <w:color w:val="333333"/>
        </w:rPr>
        <w:t xml:space="preserve">” </w:t>
      </w:r>
      <w:r w:rsidR="0078733B" w:rsidRPr="00EB3218">
        <w:rPr>
          <w:rFonts w:asciiTheme="minorHAnsi" w:eastAsia="Arial" w:hAnsiTheme="minorHAnsi" w:cstheme="minorHAnsi"/>
          <w:color w:val="333333"/>
        </w:rPr>
        <w:t>acceder a todos los Informes de avance reportados por las entidades miembros de CONTRALAFT y extraer del sistema información consolidada del avance de los indicadores del PNLCLAFT</w:t>
      </w:r>
      <w:r w:rsidR="00874C95" w:rsidRPr="00EB3218">
        <w:rPr>
          <w:rFonts w:asciiTheme="minorHAnsi" w:hAnsiTheme="minorHAnsi" w:cstheme="minorHAnsi"/>
        </w:rPr>
        <w:t>.</w:t>
      </w:r>
      <w:r w:rsidR="002F408E" w:rsidRPr="00EB3218">
        <w:rPr>
          <w:rFonts w:asciiTheme="minorHAnsi" w:hAnsiTheme="minorHAnsi" w:cstheme="minorHAnsi"/>
        </w:rPr>
        <w:t xml:space="preserve"> </w:t>
      </w:r>
      <w:r w:rsidR="00874C95" w:rsidRPr="00EB3218">
        <w:rPr>
          <w:rFonts w:asciiTheme="minorHAnsi" w:hAnsiTheme="minorHAnsi" w:cstheme="minorHAnsi"/>
        </w:rPr>
        <w:t xml:space="preserve">El </w:t>
      </w:r>
      <w:r w:rsidR="002F408E" w:rsidRPr="00EB3218">
        <w:rPr>
          <w:rFonts w:asciiTheme="minorHAnsi" w:hAnsiTheme="minorHAnsi" w:cstheme="minorHAnsi"/>
        </w:rPr>
        <w:t>subproceso se detalla en el numeral 4.</w:t>
      </w:r>
      <w:r w:rsidR="005E0624" w:rsidRPr="00EB3218">
        <w:rPr>
          <w:rFonts w:asciiTheme="minorHAnsi" w:hAnsiTheme="minorHAnsi" w:cstheme="minorHAnsi"/>
        </w:rPr>
        <w:t>2</w:t>
      </w:r>
      <w:r w:rsidR="002F408E" w:rsidRPr="00EB3218">
        <w:rPr>
          <w:rFonts w:asciiTheme="minorHAnsi" w:hAnsiTheme="minorHAnsi" w:cstheme="minorHAnsi"/>
        </w:rPr>
        <w:t>.</w:t>
      </w:r>
      <w:r w:rsidR="00A67AC5" w:rsidRPr="00EB3218">
        <w:rPr>
          <w:rFonts w:asciiTheme="minorHAnsi" w:hAnsiTheme="minorHAnsi" w:cstheme="minorHAnsi"/>
        </w:rPr>
        <w:t>4</w:t>
      </w:r>
      <w:r w:rsidR="002F408E" w:rsidRPr="00EB3218">
        <w:rPr>
          <w:rFonts w:asciiTheme="minorHAnsi" w:hAnsiTheme="minorHAnsi" w:cstheme="minorHAnsi"/>
        </w:rPr>
        <w:t>.</w:t>
      </w:r>
    </w:p>
    <w:p w14:paraId="7A457634" w14:textId="419E4554" w:rsidR="000A3EE5" w:rsidRPr="00EB3218" w:rsidRDefault="00D56A9A" w:rsidP="00011A1E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EB3218">
        <w:rPr>
          <w:rFonts w:asciiTheme="minorHAnsi" w:hAnsiTheme="minorHAnsi" w:cstheme="minorHAnsi"/>
          <w:b/>
        </w:rPr>
        <w:t>Publicación de Informe consolidado</w:t>
      </w:r>
      <w:r w:rsidR="00007B3B" w:rsidRPr="00EB3218">
        <w:rPr>
          <w:rFonts w:asciiTheme="minorHAnsi" w:hAnsiTheme="minorHAnsi" w:cstheme="minorHAnsi"/>
        </w:rPr>
        <w:t xml:space="preserve"> </w:t>
      </w:r>
      <w:r w:rsidR="00EF3B8F" w:rsidRPr="00EB3218">
        <w:rPr>
          <w:rFonts w:asciiTheme="minorHAnsi" w:eastAsia="Arial" w:hAnsiTheme="minorHAnsi" w:cstheme="minorHAnsi"/>
          <w:color w:val="333333"/>
        </w:rPr>
        <w:t>(</w:t>
      </w:r>
      <w:r w:rsidR="00EF3B8F" w:rsidRPr="00EB3218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08F167B5" wp14:editId="302449B2">
            <wp:extent cx="162321" cy="151158"/>
            <wp:effectExtent l="0" t="0" r="9525" b="127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B8F" w:rsidRPr="00EB3218">
        <w:rPr>
          <w:rFonts w:asciiTheme="minorHAnsi" w:eastAsia="Arial" w:hAnsiTheme="minorHAnsi" w:cstheme="minorHAnsi"/>
          <w:color w:val="333333"/>
        </w:rPr>
        <w:t xml:space="preserve"> tarea manual), </w:t>
      </w:r>
      <w:r w:rsidR="00011A1E" w:rsidRPr="00EB3218">
        <w:rPr>
          <w:rFonts w:asciiTheme="minorHAnsi" w:eastAsia="Arial" w:hAnsiTheme="minorHAnsi" w:cstheme="minorHAnsi"/>
          <w:color w:val="333333"/>
        </w:rPr>
        <w:t xml:space="preserve">con la información consolidada el </w:t>
      </w:r>
      <w:r w:rsidR="004077C9" w:rsidRPr="00EB3218">
        <w:rPr>
          <w:rFonts w:asciiTheme="minorHAnsi" w:eastAsia="Arial" w:hAnsiTheme="minorHAnsi" w:cstheme="minorHAnsi"/>
          <w:color w:val="333333"/>
        </w:rPr>
        <w:t>usuario puede publicar el informe</w:t>
      </w:r>
      <w:r w:rsidR="00007B3B" w:rsidRPr="00EB3218">
        <w:rPr>
          <w:rFonts w:asciiTheme="minorHAnsi" w:eastAsia="Arial" w:hAnsiTheme="minorHAnsi" w:cstheme="minorHAnsi"/>
          <w:color w:val="333333"/>
        </w:rPr>
        <w:t>.</w:t>
      </w:r>
    </w:p>
    <w:p w14:paraId="6FD67BCF" w14:textId="77777777" w:rsidR="00AA418F" w:rsidRPr="00AA418F" w:rsidRDefault="00AA418F" w:rsidP="00AA418F">
      <w:pPr>
        <w:jc w:val="both"/>
        <w:rPr>
          <w:rFonts w:asciiTheme="minorHAnsi" w:hAnsiTheme="minorHAnsi" w:cstheme="minorHAnsi"/>
          <w:highlight w:val="yellow"/>
        </w:rPr>
      </w:pPr>
    </w:p>
    <w:p w14:paraId="61EB6FD9" w14:textId="241172DB" w:rsidR="00CF0A35" w:rsidRDefault="00E87645" w:rsidP="00CF0A35">
      <w:pPr>
        <w:pStyle w:val="Ttulo3"/>
      </w:pPr>
      <w:r w:rsidRPr="00E87645">
        <w:t>Apertura y configuración de etapa de recepción de Informes de avance de indicadores</w:t>
      </w:r>
    </w:p>
    <w:p w14:paraId="202ED2B7" w14:textId="5DD44C85" w:rsidR="00CF0A35" w:rsidRPr="0005734D" w:rsidRDefault="0057286E" w:rsidP="00CF0A35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>
        <w:rPr>
          <w:rFonts w:asciiTheme="minorHAnsi" w:hAnsiTheme="minorHAnsi" w:cstheme="minorHAnsi"/>
          <w:lang w:val="es-ES" w:eastAsia="es-PE"/>
        </w:rPr>
        <w:t xml:space="preserve">Este proceso </w:t>
      </w:r>
      <w:r w:rsidR="00C04B06">
        <w:rPr>
          <w:rFonts w:asciiTheme="minorHAnsi" w:hAnsiTheme="minorHAnsi" w:cstheme="minorHAnsi"/>
          <w:lang w:val="es-ES" w:eastAsia="es-PE"/>
        </w:rPr>
        <w:t xml:space="preserve">marca el inicio del proceso de registro de Informes y permite que las entidades inicien el </w:t>
      </w:r>
      <w:r w:rsidR="00F90856">
        <w:rPr>
          <w:rFonts w:asciiTheme="minorHAnsi" w:hAnsiTheme="minorHAnsi" w:cstheme="minorHAnsi"/>
          <w:lang w:val="es-ES" w:eastAsia="es-PE"/>
        </w:rPr>
        <w:t>proceso de registrar avances</w:t>
      </w:r>
      <w:r w:rsidR="00CF0A35" w:rsidRPr="0005734D">
        <w:rPr>
          <w:rFonts w:asciiTheme="minorHAnsi" w:hAnsiTheme="minorHAnsi" w:cstheme="minorHAnsi"/>
          <w:lang w:val="es-ES" w:eastAsia="es-PE"/>
        </w:rPr>
        <w:t>.</w:t>
      </w:r>
    </w:p>
    <w:p w14:paraId="764A72B3" w14:textId="38812D87" w:rsidR="00CF0A35" w:rsidRDefault="00CF0A35" w:rsidP="00F90856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5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Subproceso de </w:t>
      </w:r>
      <w:r w:rsidR="00F90856" w:rsidRPr="00F90856">
        <w:rPr>
          <w:rFonts w:asciiTheme="minorHAnsi" w:hAnsiTheme="minorHAnsi" w:cstheme="minorHAnsi"/>
          <w:bCs w:val="0"/>
        </w:rPr>
        <w:t>Apertura y configuración de etapa de recepción de Informes de avance de indicadores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CF0A35" w14:paraId="468291EC" w14:textId="77777777" w:rsidTr="00FC7C52">
        <w:trPr>
          <w:trHeight w:val="3529"/>
        </w:trPr>
        <w:tc>
          <w:tcPr>
            <w:tcW w:w="8982" w:type="dxa"/>
          </w:tcPr>
          <w:p w14:paraId="211F3D62" w14:textId="47BFBA5D" w:rsidR="00CF0A35" w:rsidRDefault="00801261" w:rsidP="00FC7C52">
            <w:r>
              <w:rPr>
                <w:noProof/>
                <w:lang w:eastAsia="es-PE"/>
              </w:rPr>
              <w:drawing>
                <wp:inline distT="0" distB="0" distL="0" distR="0" wp14:anchorId="215D6B83" wp14:editId="2B82B04C">
                  <wp:extent cx="5723890" cy="2941982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b="18904"/>
                          <a:stretch/>
                        </pic:blipFill>
                        <pic:spPr bwMode="auto">
                          <a:xfrm>
                            <a:off x="0" y="0"/>
                            <a:ext cx="5723890" cy="2941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4E2DA" w14:textId="77777777" w:rsidR="00CF0A35" w:rsidRPr="00D44574" w:rsidRDefault="00CF0A35" w:rsidP="00CF0A35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141F900D" w14:textId="77777777" w:rsidR="00CF0A35" w:rsidRPr="0005734D" w:rsidRDefault="00CF0A35" w:rsidP="00CF0A35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19E607CF" w14:textId="445ABA66" w:rsidR="00CF0A35" w:rsidRPr="0005734D" w:rsidRDefault="009B43E6" w:rsidP="00CF0A35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9B43E6">
        <w:rPr>
          <w:rFonts w:asciiTheme="minorHAnsi" w:hAnsiTheme="minorHAnsi" w:cstheme="minorHAnsi"/>
          <w:b/>
        </w:rPr>
        <w:t xml:space="preserve">Apertura inicio de </w:t>
      </w:r>
      <w:r>
        <w:rPr>
          <w:rFonts w:asciiTheme="minorHAnsi" w:hAnsiTheme="minorHAnsi" w:cstheme="minorHAnsi"/>
          <w:b/>
        </w:rPr>
        <w:t>e</w:t>
      </w:r>
      <w:r w:rsidRPr="009B43E6">
        <w:rPr>
          <w:rFonts w:asciiTheme="minorHAnsi" w:hAnsiTheme="minorHAnsi" w:cstheme="minorHAnsi"/>
          <w:b/>
        </w:rPr>
        <w:t>tapa de registro de Informe de Avance de Indicadores</w:t>
      </w:r>
      <w:r w:rsidR="00CF0A35" w:rsidRPr="0005734D">
        <w:rPr>
          <w:rFonts w:asciiTheme="minorHAnsi" w:hAnsiTheme="minorHAnsi" w:cstheme="minorHAnsi"/>
        </w:rPr>
        <w:t xml:space="preserve"> </w:t>
      </w:r>
      <w:r w:rsidR="00CF0A35" w:rsidRPr="0005734D">
        <w:rPr>
          <w:rFonts w:asciiTheme="minorHAnsi" w:eastAsia="Arial" w:hAnsiTheme="minorHAnsi" w:cstheme="minorHAnsi"/>
          <w:color w:val="333333"/>
        </w:rPr>
        <w:t>(</w:t>
      </w:r>
      <w:r w:rsidR="002D5CD1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05BCA77E" wp14:editId="31724E1D">
            <wp:extent cx="171062" cy="167061"/>
            <wp:effectExtent l="0" t="0" r="635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tarea </w:t>
      </w:r>
      <w:r w:rsidR="002D5CD1">
        <w:rPr>
          <w:rFonts w:asciiTheme="minorHAnsi" w:eastAsia="Arial" w:hAnsiTheme="minorHAnsi" w:cstheme="minorHAnsi"/>
          <w:color w:val="333333"/>
        </w:rPr>
        <w:t>de usuario</w:t>
      </w:r>
      <w:r w:rsidR="00CF0A35" w:rsidRPr="0005734D">
        <w:rPr>
          <w:rFonts w:asciiTheme="minorHAnsi" w:eastAsia="Arial" w:hAnsiTheme="minorHAnsi" w:cstheme="minorHAnsi"/>
          <w:color w:val="333333"/>
        </w:rPr>
        <w:t>)</w:t>
      </w:r>
      <w:r w:rsidR="00CF0A35">
        <w:rPr>
          <w:rFonts w:asciiTheme="minorHAnsi" w:eastAsia="Arial" w:hAnsiTheme="minorHAnsi" w:cstheme="minorHAnsi"/>
          <w:color w:val="333333"/>
        </w:rPr>
        <w:t>;</w:t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el usuario “</w:t>
      </w:r>
      <w:r w:rsidR="00D2257E" w:rsidRPr="00D2257E">
        <w:rPr>
          <w:rFonts w:asciiTheme="minorHAnsi" w:eastAsia="Arial" w:hAnsiTheme="minorHAnsi" w:cstheme="minorHAnsi"/>
          <w:color w:val="333333"/>
        </w:rPr>
        <w:t>Gestor de información UIF</w:t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” </w:t>
      </w:r>
      <w:r w:rsidR="00395A87">
        <w:rPr>
          <w:rFonts w:asciiTheme="minorHAnsi" w:eastAsia="Arial" w:hAnsiTheme="minorHAnsi" w:cstheme="minorHAnsi"/>
          <w:color w:val="333333"/>
        </w:rPr>
        <w:t xml:space="preserve">registra el </w:t>
      </w:r>
      <w:r w:rsidR="00F925D7">
        <w:rPr>
          <w:rFonts w:asciiTheme="minorHAnsi" w:eastAsia="Arial" w:hAnsiTheme="minorHAnsi" w:cstheme="minorHAnsi"/>
          <w:color w:val="333333"/>
        </w:rPr>
        <w:t xml:space="preserve">inicio </w:t>
      </w:r>
      <w:r w:rsidR="0060020D">
        <w:rPr>
          <w:rFonts w:asciiTheme="minorHAnsi" w:eastAsia="Arial" w:hAnsiTheme="minorHAnsi" w:cstheme="minorHAnsi"/>
          <w:color w:val="333333"/>
        </w:rPr>
        <w:t>de la Etapa de recepción de informes de avance de indicadores</w:t>
      </w:r>
      <w:r w:rsidR="001B54AC">
        <w:rPr>
          <w:rFonts w:asciiTheme="minorHAnsi" w:eastAsia="Arial" w:hAnsiTheme="minorHAnsi" w:cstheme="minorHAnsi"/>
          <w:color w:val="333333"/>
        </w:rPr>
        <w:t xml:space="preserve">, además registra los siguientes datos: Nombre de etapa (p.e “Informe </w:t>
      </w:r>
      <w:r w:rsidR="002759EB">
        <w:rPr>
          <w:rFonts w:asciiTheme="minorHAnsi" w:eastAsia="Arial" w:hAnsiTheme="minorHAnsi" w:cstheme="minorHAnsi"/>
          <w:color w:val="333333"/>
        </w:rPr>
        <w:t xml:space="preserve">Segundo </w:t>
      </w:r>
      <w:r w:rsidR="001B54AC">
        <w:rPr>
          <w:rFonts w:asciiTheme="minorHAnsi" w:eastAsia="Arial" w:hAnsiTheme="minorHAnsi" w:cstheme="minorHAnsi"/>
          <w:color w:val="333333"/>
        </w:rPr>
        <w:t>Trimestr</w:t>
      </w:r>
      <w:r w:rsidR="002759EB">
        <w:rPr>
          <w:rFonts w:asciiTheme="minorHAnsi" w:eastAsia="Arial" w:hAnsiTheme="minorHAnsi" w:cstheme="minorHAnsi"/>
          <w:color w:val="333333"/>
        </w:rPr>
        <w:t>e del 2019</w:t>
      </w:r>
      <w:r w:rsidR="001B54AC">
        <w:rPr>
          <w:rFonts w:asciiTheme="minorHAnsi" w:eastAsia="Arial" w:hAnsiTheme="minorHAnsi" w:cstheme="minorHAnsi"/>
          <w:color w:val="333333"/>
        </w:rPr>
        <w:t xml:space="preserve"> ”)</w:t>
      </w:r>
      <w:r w:rsidR="002759EB">
        <w:rPr>
          <w:rFonts w:asciiTheme="minorHAnsi" w:eastAsia="Arial" w:hAnsiTheme="minorHAnsi" w:cstheme="minorHAnsi"/>
          <w:color w:val="333333"/>
        </w:rPr>
        <w:t xml:space="preserve">, Fecha de recordatorio 1, </w:t>
      </w:r>
      <w:r w:rsidR="008A5C9B">
        <w:rPr>
          <w:rFonts w:asciiTheme="minorHAnsi" w:eastAsia="Arial" w:hAnsiTheme="minorHAnsi" w:cstheme="minorHAnsi"/>
          <w:color w:val="333333"/>
        </w:rPr>
        <w:t>Fecha de recordatorio 2, Fecha de recordatorio 3, Fecha de fin de etapa</w:t>
      </w:r>
      <w:r w:rsidR="00CF0A35" w:rsidRPr="0005734D">
        <w:rPr>
          <w:rFonts w:asciiTheme="minorHAnsi" w:eastAsia="Arial" w:hAnsiTheme="minorHAnsi" w:cstheme="minorHAnsi"/>
          <w:color w:val="333333"/>
        </w:rPr>
        <w:t>.</w:t>
      </w:r>
    </w:p>
    <w:p w14:paraId="28C655CF" w14:textId="307E55DC" w:rsidR="00CF0A35" w:rsidRPr="005E2D46" w:rsidRDefault="003D75B3" w:rsidP="005908A9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5E2D46">
        <w:rPr>
          <w:rFonts w:asciiTheme="minorHAnsi" w:hAnsiTheme="minorHAnsi" w:cstheme="minorHAnsi"/>
          <w:b/>
        </w:rPr>
        <w:lastRenderedPageBreak/>
        <w:t>Envío automático de email</w:t>
      </w:r>
      <w:r w:rsidR="00CF0A35" w:rsidRPr="005E2D46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CF0A35" w:rsidRPr="005E2D46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0075DC83" wp14:editId="449944D0">
            <wp:extent cx="159026" cy="151090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35" w:rsidRPr="005E2D46">
        <w:rPr>
          <w:rFonts w:asciiTheme="minorHAnsi" w:eastAsia="Arial" w:hAnsiTheme="minorHAnsi" w:cstheme="minorHAnsi"/>
          <w:color w:val="333333"/>
        </w:rPr>
        <w:t xml:space="preserve"> tarea de </w:t>
      </w:r>
      <w:r w:rsidRPr="005E2D46">
        <w:rPr>
          <w:rFonts w:asciiTheme="minorHAnsi" w:eastAsia="Arial" w:hAnsiTheme="minorHAnsi" w:cstheme="minorHAnsi"/>
          <w:color w:val="333333"/>
        </w:rPr>
        <w:t>envío</w:t>
      </w:r>
      <w:r w:rsidR="00CF0A35" w:rsidRPr="005E2D46">
        <w:rPr>
          <w:rFonts w:asciiTheme="minorHAnsi" w:eastAsia="Arial" w:hAnsiTheme="minorHAnsi" w:cstheme="minorHAnsi"/>
          <w:color w:val="333333"/>
        </w:rPr>
        <w:t xml:space="preserve">); el </w:t>
      </w:r>
      <w:r w:rsidR="00D15CCD" w:rsidRPr="005E2D46">
        <w:rPr>
          <w:rFonts w:asciiTheme="minorHAnsi" w:eastAsia="Arial" w:hAnsiTheme="minorHAnsi" w:cstheme="minorHAnsi"/>
          <w:color w:val="333333"/>
        </w:rPr>
        <w:t>sistema envía un correo</w:t>
      </w:r>
      <w:r w:rsidR="00200BEE">
        <w:rPr>
          <w:rFonts w:asciiTheme="minorHAnsi" w:eastAsia="Arial" w:hAnsiTheme="minorHAnsi" w:cstheme="minorHAnsi"/>
          <w:color w:val="333333"/>
        </w:rPr>
        <w:t xml:space="preserve"> a los usuarios con el perfil “</w:t>
      </w:r>
      <w:r w:rsidR="00200BEE" w:rsidRPr="00200BEE">
        <w:rPr>
          <w:rFonts w:asciiTheme="minorHAnsi" w:eastAsia="Arial" w:hAnsiTheme="minorHAnsi" w:cstheme="minorHAnsi"/>
          <w:color w:val="333333"/>
        </w:rPr>
        <w:t>Responsable de indicadores</w:t>
      </w:r>
      <w:r w:rsidR="00200BEE">
        <w:rPr>
          <w:rFonts w:asciiTheme="minorHAnsi" w:eastAsia="Arial" w:hAnsiTheme="minorHAnsi" w:cstheme="minorHAnsi"/>
          <w:color w:val="333333"/>
        </w:rPr>
        <w:t>”</w:t>
      </w:r>
      <w:r w:rsidR="00D15CCD" w:rsidRPr="005E2D46">
        <w:rPr>
          <w:rFonts w:asciiTheme="minorHAnsi" w:eastAsia="Arial" w:hAnsiTheme="minorHAnsi" w:cstheme="minorHAnsi"/>
          <w:color w:val="333333"/>
        </w:rPr>
        <w:t xml:space="preserve"> indicando que </w:t>
      </w:r>
      <w:r w:rsidR="00993267" w:rsidRPr="005E2D46">
        <w:rPr>
          <w:rFonts w:asciiTheme="minorHAnsi" w:eastAsia="Arial" w:hAnsiTheme="minorHAnsi" w:cstheme="minorHAnsi"/>
          <w:color w:val="333333"/>
        </w:rPr>
        <w:t>est</w:t>
      </w:r>
      <w:ins w:id="71" w:author="UIF" w:date="2019-09-02T15:44:00Z">
        <w:r w:rsidR="00F8143C">
          <w:rPr>
            <w:rFonts w:asciiTheme="minorHAnsi" w:eastAsia="Arial" w:hAnsiTheme="minorHAnsi" w:cstheme="minorHAnsi"/>
            <w:color w:val="333333"/>
          </w:rPr>
          <w:t>á</w:t>
        </w:r>
      </w:ins>
      <w:del w:id="72" w:author="UIF" w:date="2019-09-02T15:44:00Z">
        <w:r w:rsidR="00993267" w:rsidRPr="005E2D46" w:rsidDel="00F8143C">
          <w:rPr>
            <w:rFonts w:asciiTheme="minorHAnsi" w:eastAsia="Arial" w:hAnsiTheme="minorHAnsi" w:cstheme="minorHAnsi"/>
            <w:color w:val="333333"/>
          </w:rPr>
          <w:delText>a</w:delText>
        </w:r>
      </w:del>
      <w:r w:rsidR="00993267" w:rsidRPr="005E2D46">
        <w:rPr>
          <w:rFonts w:asciiTheme="minorHAnsi" w:eastAsia="Arial" w:hAnsiTheme="minorHAnsi" w:cstheme="minorHAnsi"/>
          <w:color w:val="333333"/>
        </w:rPr>
        <w:t xml:space="preserve"> aperturada el periodo de registro de Informe de Avance de Indicadores</w:t>
      </w:r>
      <w:r w:rsidR="00CF0A35" w:rsidRPr="005E2D46">
        <w:rPr>
          <w:rFonts w:asciiTheme="minorHAnsi" w:eastAsia="Arial" w:hAnsiTheme="minorHAnsi" w:cstheme="minorHAnsi"/>
          <w:color w:val="333333"/>
        </w:rPr>
        <w:t>.</w:t>
      </w:r>
    </w:p>
    <w:p w14:paraId="5BD6B639" w14:textId="47FA78DB" w:rsidR="00CF0A35" w:rsidRPr="0005734D" w:rsidRDefault="00001221" w:rsidP="00CF0A35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01221">
        <w:rPr>
          <w:rFonts w:asciiTheme="minorHAnsi" w:hAnsiTheme="minorHAnsi" w:cstheme="minorHAnsi"/>
          <w:b/>
        </w:rPr>
        <w:t xml:space="preserve">Recepción de email indicando que se pueden iniciar el registro de Informes de Avance de Indicadores </w:t>
      </w:r>
      <w:r w:rsidR="00CF0A35"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D8E6DA1" wp14:editId="1C109581">
            <wp:extent cx="146551" cy="143123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>
        <w:rPr>
          <w:rFonts w:asciiTheme="minorHAnsi" w:eastAsia="Arial" w:hAnsiTheme="minorHAnsi" w:cstheme="minorHAnsi"/>
          <w:color w:val="333333"/>
        </w:rPr>
        <w:t>recepción</w:t>
      </w:r>
      <w:r w:rsidR="00CF0A35" w:rsidRPr="0005734D">
        <w:rPr>
          <w:rFonts w:asciiTheme="minorHAnsi" w:eastAsia="Arial" w:hAnsiTheme="minorHAnsi" w:cstheme="minorHAnsi"/>
          <w:color w:val="333333"/>
        </w:rPr>
        <w:t>)</w:t>
      </w:r>
      <w:r w:rsidR="00CF0A35">
        <w:rPr>
          <w:rFonts w:asciiTheme="minorHAnsi" w:eastAsia="Arial" w:hAnsiTheme="minorHAnsi" w:cstheme="minorHAnsi"/>
          <w:color w:val="333333"/>
        </w:rPr>
        <w:t>;</w:t>
      </w:r>
      <w:r w:rsidR="00CF0A35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200BEE">
        <w:rPr>
          <w:rFonts w:asciiTheme="minorHAnsi" w:eastAsia="Arial" w:hAnsiTheme="minorHAnsi" w:cstheme="minorHAnsi"/>
          <w:color w:val="333333"/>
        </w:rPr>
        <w:t>Los usuarios reciben en su bandeja</w:t>
      </w:r>
      <w:r w:rsidR="007B0400">
        <w:rPr>
          <w:rFonts w:asciiTheme="minorHAnsi" w:eastAsia="Arial" w:hAnsiTheme="minorHAnsi" w:cstheme="minorHAnsi"/>
          <w:color w:val="333333"/>
        </w:rPr>
        <w:t xml:space="preserve"> la comunicación sobre la apertura de la etapa</w:t>
      </w:r>
      <w:r w:rsidR="00CF0A35" w:rsidRPr="0005734D">
        <w:rPr>
          <w:rFonts w:asciiTheme="minorHAnsi" w:eastAsia="Arial" w:hAnsiTheme="minorHAnsi" w:cstheme="minorHAnsi"/>
          <w:color w:val="333333"/>
        </w:rPr>
        <w:t>.</w:t>
      </w:r>
    </w:p>
    <w:p w14:paraId="28BD1274" w14:textId="4522F3C3" w:rsidR="005041A8" w:rsidRDefault="005041A8" w:rsidP="005041A8">
      <w:pPr>
        <w:pStyle w:val="Ttulo3"/>
      </w:pPr>
      <w:bookmarkStart w:id="73" w:name="_Toc14679080"/>
      <w:r w:rsidRPr="00A12582">
        <w:t>Registro de Informe de avance de indicadores</w:t>
      </w:r>
      <w:bookmarkEnd w:id="73"/>
    </w:p>
    <w:p w14:paraId="0427853F" w14:textId="79B0A259" w:rsidR="00FE39CE" w:rsidRPr="0005734D" w:rsidRDefault="00AE3916" w:rsidP="001B3606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Subproceso que permite a las entidades miembros de </w:t>
      </w:r>
      <w:ins w:id="74" w:author="UIF" w:date="2019-09-02T15:45:00Z">
        <w:r w:rsidR="00F8143C">
          <w:rPr>
            <w:rFonts w:asciiTheme="minorHAnsi" w:hAnsiTheme="minorHAnsi" w:cstheme="minorHAnsi"/>
            <w:lang w:val="es-ES" w:eastAsia="es-PE"/>
          </w:rPr>
          <w:t xml:space="preserve">la </w:t>
        </w:r>
      </w:ins>
      <w:r w:rsidRPr="0005734D">
        <w:rPr>
          <w:rFonts w:asciiTheme="minorHAnsi" w:hAnsiTheme="minorHAnsi" w:cstheme="minorHAnsi"/>
          <w:lang w:val="es-ES" w:eastAsia="es-PE"/>
        </w:rPr>
        <w:t>CONTRALAFT reportar el avance de los indicadores que tiene cada entidad a su cargo</w:t>
      </w:r>
      <w:r w:rsidR="005041A8" w:rsidRPr="0005734D">
        <w:rPr>
          <w:rFonts w:asciiTheme="minorHAnsi" w:hAnsiTheme="minorHAnsi" w:cstheme="minorHAnsi"/>
          <w:lang w:val="es-ES" w:eastAsia="es-PE"/>
        </w:rPr>
        <w:t>.</w:t>
      </w:r>
      <w:r w:rsidR="001B3606" w:rsidRPr="0005734D">
        <w:rPr>
          <w:rFonts w:asciiTheme="minorHAnsi" w:hAnsiTheme="minorHAnsi" w:cstheme="minorHAnsi"/>
          <w:lang w:val="es-ES" w:eastAsia="es-PE"/>
        </w:rPr>
        <w:t xml:space="preserve"> </w:t>
      </w:r>
    </w:p>
    <w:p w14:paraId="642DFF52" w14:textId="7B2F8073" w:rsidR="00146553" w:rsidRPr="0005734D" w:rsidRDefault="001B3606" w:rsidP="001B3606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Este subproceso </w:t>
      </w:r>
      <w:r w:rsidR="00146553" w:rsidRPr="0005734D">
        <w:rPr>
          <w:rFonts w:asciiTheme="minorHAnsi" w:hAnsiTheme="minorHAnsi" w:cstheme="minorHAnsi"/>
          <w:lang w:val="es-ES" w:eastAsia="es-PE"/>
        </w:rPr>
        <w:t>tiene algunas premisas que deben ser cumplidas:</w:t>
      </w:r>
    </w:p>
    <w:p w14:paraId="7879A349" w14:textId="1850243C" w:rsidR="005041A8" w:rsidRPr="0005734D" w:rsidRDefault="00146553" w:rsidP="00146553">
      <w:pPr>
        <w:pStyle w:val="Prrafodelista"/>
        <w:numPr>
          <w:ilvl w:val="0"/>
          <w:numId w:val="37"/>
        </w:numPr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>L</w:t>
      </w:r>
      <w:r w:rsidR="001B3606" w:rsidRPr="0005734D">
        <w:rPr>
          <w:rFonts w:asciiTheme="minorHAnsi" w:hAnsiTheme="minorHAnsi" w:cstheme="minorHAnsi"/>
          <w:lang w:val="es-ES" w:eastAsia="es-PE"/>
        </w:rPr>
        <w:t>as acciones del PNLCLAFT</w:t>
      </w:r>
      <w:r w:rsidR="00BE6BC0">
        <w:rPr>
          <w:rFonts w:asciiTheme="minorHAnsi" w:hAnsiTheme="minorHAnsi" w:cstheme="minorHAnsi"/>
          <w:lang w:val="es-ES" w:eastAsia="es-PE"/>
        </w:rPr>
        <w:t xml:space="preserve"> y sus indicadores</w:t>
      </w:r>
      <w:r w:rsidR="001B3606" w:rsidRPr="0005734D">
        <w:rPr>
          <w:rFonts w:asciiTheme="minorHAnsi" w:hAnsiTheme="minorHAnsi" w:cstheme="minorHAnsi"/>
          <w:lang w:val="es-ES" w:eastAsia="es-PE"/>
        </w:rPr>
        <w:t xml:space="preserve"> ya se encuentren </w:t>
      </w:r>
      <w:r w:rsidR="00BE6BC0">
        <w:rPr>
          <w:rFonts w:asciiTheme="minorHAnsi" w:hAnsiTheme="minorHAnsi" w:cstheme="minorHAnsi"/>
          <w:lang w:val="es-ES" w:eastAsia="es-PE"/>
        </w:rPr>
        <w:t>pre</w:t>
      </w:r>
      <w:r w:rsidR="001B3606" w:rsidRPr="0005734D">
        <w:rPr>
          <w:rFonts w:asciiTheme="minorHAnsi" w:hAnsiTheme="minorHAnsi" w:cstheme="minorHAnsi"/>
          <w:lang w:val="es-ES" w:eastAsia="es-PE"/>
        </w:rPr>
        <w:t>cargadas en el Módulo de Monitoreo del PNLCLAFT</w:t>
      </w:r>
      <w:r w:rsidR="00E25A81" w:rsidRPr="0005734D">
        <w:rPr>
          <w:rFonts w:asciiTheme="minorHAnsi" w:hAnsiTheme="minorHAnsi" w:cstheme="minorHAnsi"/>
          <w:lang w:val="es-ES" w:eastAsia="es-PE"/>
        </w:rPr>
        <w:t>.</w:t>
      </w:r>
    </w:p>
    <w:p w14:paraId="29E116E7" w14:textId="39FA9DCF" w:rsidR="007D05B7" w:rsidRPr="0005734D" w:rsidRDefault="007D05B7" w:rsidP="00146553">
      <w:pPr>
        <w:pStyle w:val="Prrafodelista"/>
        <w:numPr>
          <w:ilvl w:val="0"/>
          <w:numId w:val="37"/>
        </w:numPr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Cada </w:t>
      </w:r>
      <w:r w:rsidR="000408BD" w:rsidRPr="0005734D">
        <w:rPr>
          <w:rFonts w:asciiTheme="minorHAnsi" w:hAnsiTheme="minorHAnsi" w:cstheme="minorHAnsi"/>
          <w:lang w:val="es-ES" w:eastAsia="es-PE"/>
        </w:rPr>
        <w:t xml:space="preserve">Acción del PNLCLAFT puede tener </w:t>
      </w:r>
      <w:r w:rsidR="00BE6BC0" w:rsidRPr="0005734D">
        <w:rPr>
          <w:rFonts w:asciiTheme="minorHAnsi" w:hAnsiTheme="minorHAnsi" w:cstheme="minorHAnsi"/>
          <w:lang w:val="es-ES" w:eastAsia="es-PE"/>
        </w:rPr>
        <w:t>más</w:t>
      </w:r>
      <w:r w:rsidR="000408BD" w:rsidRPr="0005734D">
        <w:rPr>
          <w:rFonts w:asciiTheme="minorHAnsi" w:hAnsiTheme="minorHAnsi" w:cstheme="minorHAnsi"/>
          <w:lang w:val="es-ES" w:eastAsia="es-PE"/>
        </w:rPr>
        <w:t xml:space="preserve"> de un indicador como se muestra en</w:t>
      </w:r>
      <w:r w:rsidR="00BE6BC0">
        <w:rPr>
          <w:rFonts w:asciiTheme="minorHAnsi" w:hAnsiTheme="minorHAnsi" w:cstheme="minorHAnsi"/>
          <w:lang w:val="es-ES" w:eastAsia="es-PE"/>
        </w:rPr>
        <w:t xml:space="preserve"> </w:t>
      </w:r>
      <w:r w:rsidR="00BE6BC0" w:rsidRPr="0005734D">
        <w:rPr>
          <w:rFonts w:asciiTheme="minorHAnsi" w:hAnsiTheme="minorHAnsi" w:cstheme="minorHAnsi"/>
          <w:lang w:val="es-ES" w:eastAsia="es-PE"/>
        </w:rPr>
        <w:t>Gráfico 5</w:t>
      </w:r>
      <w:r w:rsidR="001F3B2F" w:rsidRPr="0005734D">
        <w:rPr>
          <w:rFonts w:asciiTheme="minorHAnsi" w:hAnsiTheme="minorHAnsi" w:cstheme="minorHAnsi"/>
          <w:lang w:val="es-ES" w:eastAsia="es-PE"/>
        </w:rPr>
        <w:t>.</w:t>
      </w:r>
    </w:p>
    <w:p w14:paraId="1D1529AB" w14:textId="08513C57" w:rsidR="00F05EA4" w:rsidRPr="0005734D" w:rsidRDefault="00F05EA4" w:rsidP="00146553">
      <w:pPr>
        <w:pStyle w:val="Prrafodelista"/>
        <w:numPr>
          <w:ilvl w:val="0"/>
          <w:numId w:val="37"/>
        </w:numPr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Cada usuario con el rol “Responsable de indicadores” solo tiene acceso a </w:t>
      </w:r>
      <w:r w:rsidR="00852C6A" w:rsidRPr="0005734D">
        <w:rPr>
          <w:rFonts w:asciiTheme="minorHAnsi" w:hAnsiTheme="minorHAnsi" w:cstheme="minorHAnsi"/>
          <w:lang w:val="es-ES" w:eastAsia="es-PE"/>
        </w:rPr>
        <w:t xml:space="preserve">las acciones del </w:t>
      </w:r>
      <w:r w:rsidR="001F3B2F" w:rsidRPr="0005734D">
        <w:rPr>
          <w:rFonts w:asciiTheme="minorHAnsi" w:hAnsiTheme="minorHAnsi" w:cstheme="minorHAnsi"/>
          <w:lang w:val="es-ES" w:eastAsia="es-PE"/>
        </w:rPr>
        <w:t xml:space="preserve">PNLCLAFT </w:t>
      </w:r>
      <w:r w:rsidR="00852C6A" w:rsidRPr="0005734D">
        <w:rPr>
          <w:rFonts w:asciiTheme="minorHAnsi" w:hAnsiTheme="minorHAnsi" w:cstheme="minorHAnsi"/>
          <w:lang w:val="es-ES" w:eastAsia="es-PE"/>
        </w:rPr>
        <w:t>de las cuales es responsable</w:t>
      </w:r>
      <w:r w:rsidR="00D526C4">
        <w:rPr>
          <w:rFonts w:asciiTheme="minorHAnsi" w:hAnsiTheme="minorHAnsi" w:cstheme="minorHAnsi"/>
          <w:lang w:val="es-ES" w:eastAsia="es-PE"/>
        </w:rPr>
        <w:t xml:space="preserve"> su institución</w:t>
      </w:r>
      <w:r w:rsidR="0005734D">
        <w:rPr>
          <w:rFonts w:asciiTheme="minorHAnsi" w:hAnsiTheme="minorHAnsi" w:cstheme="minorHAnsi"/>
          <w:lang w:val="es-ES" w:eastAsia="es-PE"/>
        </w:rPr>
        <w:t>.</w:t>
      </w:r>
      <w:r w:rsidR="00852C6A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05734D">
        <w:rPr>
          <w:rFonts w:asciiTheme="minorHAnsi" w:hAnsiTheme="minorHAnsi" w:cstheme="minorHAnsi"/>
          <w:lang w:val="es-ES" w:eastAsia="es-PE"/>
        </w:rPr>
        <w:t>P</w:t>
      </w:r>
      <w:r w:rsidR="009A16D5" w:rsidRPr="0005734D">
        <w:rPr>
          <w:rFonts w:asciiTheme="minorHAnsi" w:hAnsiTheme="minorHAnsi" w:cstheme="minorHAnsi"/>
          <w:lang w:val="es-ES" w:eastAsia="es-PE"/>
        </w:rPr>
        <w:t xml:space="preserve">or </w:t>
      </w:r>
      <w:r w:rsidR="0005734D" w:rsidRPr="0005734D">
        <w:rPr>
          <w:rFonts w:asciiTheme="minorHAnsi" w:hAnsiTheme="minorHAnsi" w:cstheme="minorHAnsi"/>
          <w:lang w:val="es-ES" w:eastAsia="es-PE"/>
        </w:rPr>
        <w:t>ejemplo,</w:t>
      </w:r>
      <w:r w:rsidR="009A16D5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D526C4">
        <w:rPr>
          <w:rFonts w:asciiTheme="minorHAnsi" w:hAnsiTheme="minorHAnsi" w:cstheme="minorHAnsi"/>
          <w:lang w:val="es-ES" w:eastAsia="es-PE"/>
        </w:rPr>
        <w:t xml:space="preserve">a </w:t>
      </w:r>
      <w:r w:rsidR="009A16D5" w:rsidRPr="0005734D">
        <w:rPr>
          <w:rFonts w:asciiTheme="minorHAnsi" w:hAnsiTheme="minorHAnsi" w:cstheme="minorHAnsi"/>
          <w:lang w:val="es-ES" w:eastAsia="es-PE"/>
        </w:rPr>
        <w:t>la acción 1.</w:t>
      </w:r>
      <w:r w:rsidR="00C02E36" w:rsidRPr="0005734D">
        <w:rPr>
          <w:rFonts w:asciiTheme="minorHAnsi" w:hAnsiTheme="minorHAnsi" w:cstheme="minorHAnsi"/>
          <w:lang w:val="es-ES" w:eastAsia="es-PE"/>
        </w:rPr>
        <w:t>3</w:t>
      </w:r>
      <w:r w:rsidR="009A16D5" w:rsidRPr="0005734D">
        <w:rPr>
          <w:rFonts w:asciiTheme="minorHAnsi" w:hAnsiTheme="minorHAnsi" w:cstheme="minorHAnsi"/>
          <w:lang w:val="es-ES" w:eastAsia="es-PE"/>
        </w:rPr>
        <w:t>.</w:t>
      </w:r>
      <w:r w:rsidR="00C02E36" w:rsidRPr="0005734D">
        <w:rPr>
          <w:rFonts w:asciiTheme="minorHAnsi" w:hAnsiTheme="minorHAnsi" w:cstheme="minorHAnsi"/>
          <w:lang w:val="es-ES" w:eastAsia="es-PE"/>
        </w:rPr>
        <w:t>2</w:t>
      </w:r>
      <w:r w:rsidR="00083A57" w:rsidRPr="0005734D">
        <w:rPr>
          <w:rFonts w:asciiTheme="minorHAnsi" w:hAnsiTheme="minorHAnsi" w:cstheme="minorHAnsi"/>
          <w:lang w:val="es-ES" w:eastAsia="es-PE"/>
        </w:rPr>
        <w:t xml:space="preserve"> (</w:t>
      </w:r>
      <w:r w:rsidR="009A16D5" w:rsidRPr="0005734D">
        <w:rPr>
          <w:rFonts w:asciiTheme="minorHAnsi" w:hAnsiTheme="minorHAnsi" w:cstheme="minorHAnsi"/>
          <w:lang w:val="es-ES" w:eastAsia="es-PE"/>
        </w:rPr>
        <w:t xml:space="preserve">Gráfico </w:t>
      </w:r>
      <w:r w:rsidR="00FE39CE" w:rsidRPr="0005734D">
        <w:rPr>
          <w:rFonts w:asciiTheme="minorHAnsi" w:hAnsiTheme="minorHAnsi" w:cstheme="minorHAnsi"/>
          <w:lang w:val="es-ES" w:eastAsia="es-PE"/>
        </w:rPr>
        <w:t>5</w:t>
      </w:r>
      <w:r w:rsidR="00083A57" w:rsidRPr="0005734D">
        <w:rPr>
          <w:rFonts w:asciiTheme="minorHAnsi" w:hAnsiTheme="minorHAnsi" w:cstheme="minorHAnsi"/>
          <w:lang w:val="es-ES" w:eastAsia="es-PE"/>
        </w:rPr>
        <w:t>)</w:t>
      </w:r>
      <w:r w:rsidR="001F3B2F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083A57" w:rsidRPr="0005734D">
        <w:rPr>
          <w:rFonts w:asciiTheme="minorHAnsi" w:hAnsiTheme="minorHAnsi" w:cstheme="minorHAnsi"/>
          <w:lang w:val="es-ES" w:eastAsia="es-PE"/>
        </w:rPr>
        <w:t>solo puede</w:t>
      </w:r>
      <w:r w:rsidR="00D526C4">
        <w:rPr>
          <w:rFonts w:asciiTheme="minorHAnsi" w:hAnsiTheme="minorHAnsi" w:cstheme="minorHAnsi"/>
          <w:lang w:val="es-ES" w:eastAsia="es-PE"/>
        </w:rPr>
        <w:t>n</w:t>
      </w:r>
      <w:r w:rsidR="00083A57" w:rsidRPr="0005734D">
        <w:rPr>
          <w:rFonts w:asciiTheme="minorHAnsi" w:hAnsiTheme="minorHAnsi" w:cstheme="minorHAnsi"/>
          <w:lang w:val="es-ES" w:eastAsia="es-PE"/>
        </w:rPr>
        <w:t xml:space="preserve"> tener acceso los usuarios </w:t>
      </w:r>
      <w:r w:rsidR="005746A5" w:rsidRPr="0005734D">
        <w:rPr>
          <w:rFonts w:asciiTheme="minorHAnsi" w:hAnsiTheme="minorHAnsi" w:cstheme="minorHAnsi"/>
          <w:lang w:val="es-ES" w:eastAsia="es-PE"/>
        </w:rPr>
        <w:t>de</w:t>
      </w:r>
      <w:r w:rsidR="007D1909" w:rsidRPr="0005734D">
        <w:rPr>
          <w:rFonts w:asciiTheme="minorHAnsi" w:hAnsiTheme="minorHAnsi" w:cstheme="minorHAnsi"/>
          <w:lang w:val="es-ES" w:eastAsia="es-PE"/>
        </w:rPr>
        <w:t xml:space="preserve"> la</w:t>
      </w:r>
      <w:r w:rsidR="005746A5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083A57" w:rsidRPr="0005734D">
        <w:rPr>
          <w:rFonts w:asciiTheme="minorHAnsi" w:hAnsiTheme="minorHAnsi" w:cstheme="minorHAnsi"/>
          <w:lang w:val="es-ES" w:eastAsia="es-PE"/>
        </w:rPr>
        <w:t>SBS</w:t>
      </w:r>
      <w:r w:rsidR="00C02E36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="005746A5" w:rsidRPr="0005734D">
        <w:rPr>
          <w:rFonts w:asciiTheme="minorHAnsi" w:hAnsiTheme="minorHAnsi" w:cstheme="minorHAnsi"/>
          <w:lang w:val="es-ES" w:eastAsia="es-PE"/>
        </w:rPr>
        <w:t xml:space="preserve">y </w:t>
      </w:r>
      <w:ins w:id="75" w:author="UIF" w:date="2019-09-02T15:45:00Z">
        <w:r w:rsidR="00F8143C">
          <w:rPr>
            <w:rFonts w:asciiTheme="minorHAnsi" w:hAnsiTheme="minorHAnsi" w:cstheme="minorHAnsi"/>
            <w:lang w:val="es-ES" w:eastAsia="es-PE"/>
          </w:rPr>
          <w:t xml:space="preserve">el </w:t>
        </w:r>
      </w:ins>
      <w:r w:rsidR="005746A5" w:rsidRPr="0005734D">
        <w:rPr>
          <w:rFonts w:asciiTheme="minorHAnsi" w:hAnsiTheme="minorHAnsi" w:cstheme="minorHAnsi"/>
          <w:lang w:val="es-ES" w:eastAsia="es-PE"/>
        </w:rPr>
        <w:t>MINCETUR.</w:t>
      </w:r>
    </w:p>
    <w:p w14:paraId="778634B0" w14:textId="33629543" w:rsidR="00BF3973" w:rsidRDefault="00E428F2" w:rsidP="00146553">
      <w:pPr>
        <w:pStyle w:val="Prrafodelista"/>
        <w:numPr>
          <w:ilvl w:val="0"/>
          <w:numId w:val="37"/>
        </w:numPr>
        <w:jc w:val="both"/>
        <w:rPr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 xml:space="preserve">El </w:t>
      </w:r>
      <w:r w:rsidR="00FF62C5" w:rsidRPr="0005734D">
        <w:rPr>
          <w:rFonts w:asciiTheme="minorHAnsi" w:hAnsiTheme="minorHAnsi" w:cstheme="minorHAnsi"/>
          <w:lang w:val="es-ES" w:eastAsia="es-PE"/>
        </w:rPr>
        <w:t>informe de avance</w:t>
      </w:r>
      <w:r w:rsidRPr="0005734D">
        <w:rPr>
          <w:rFonts w:asciiTheme="minorHAnsi" w:hAnsiTheme="minorHAnsi" w:cstheme="minorHAnsi"/>
          <w:lang w:val="es-ES" w:eastAsia="es-PE"/>
        </w:rPr>
        <w:t xml:space="preserve"> que se registra en el sistema tiene</w:t>
      </w:r>
      <w:r w:rsidR="00FF62C5" w:rsidRPr="0005734D">
        <w:rPr>
          <w:rFonts w:asciiTheme="minorHAnsi" w:hAnsiTheme="minorHAnsi" w:cstheme="minorHAnsi"/>
          <w:lang w:val="es-ES" w:eastAsia="es-PE"/>
        </w:rPr>
        <w:t xml:space="preserve"> </w:t>
      </w:r>
      <w:r w:rsidRPr="0005734D">
        <w:rPr>
          <w:rFonts w:asciiTheme="minorHAnsi" w:hAnsiTheme="minorHAnsi" w:cstheme="minorHAnsi"/>
          <w:lang w:val="es-ES" w:eastAsia="es-PE"/>
        </w:rPr>
        <w:t xml:space="preserve">la estructura detallada en el Gráfico </w:t>
      </w:r>
      <w:r w:rsidR="00FE39CE" w:rsidRPr="0005734D">
        <w:rPr>
          <w:rFonts w:asciiTheme="minorHAnsi" w:hAnsiTheme="minorHAnsi" w:cstheme="minorHAnsi"/>
          <w:lang w:val="es-ES" w:eastAsia="es-PE"/>
        </w:rPr>
        <w:t>6</w:t>
      </w:r>
      <w:r w:rsidRPr="0005734D">
        <w:rPr>
          <w:rFonts w:asciiTheme="minorHAnsi" w:hAnsiTheme="minorHAnsi" w:cstheme="minorHAnsi"/>
          <w:lang w:val="es-ES" w:eastAsia="es-PE"/>
        </w:rPr>
        <w:t xml:space="preserve">, las celdas en azul indican </w:t>
      </w:r>
      <w:r w:rsidR="00C62808" w:rsidRPr="0005734D">
        <w:rPr>
          <w:rFonts w:asciiTheme="minorHAnsi" w:hAnsiTheme="minorHAnsi" w:cstheme="minorHAnsi"/>
          <w:lang w:val="es-ES" w:eastAsia="es-PE"/>
        </w:rPr>
        <w:t>la información precargada y la información en verde, indica la información que debe ser completada por el usuario.</w:t>
      </w:r>
      <w:r w:rsidR="00C62808">
        <w:rPr>
          <w:lang w:val="es-ES" w:eastAsia="es-PE"/>
        </w:rPr>
        <w:t xml:space="preserve"> </w:t>
      </w:r>
    </w:p>
    <w:p w14:paraId="556D567E" w14:textId="02FC1576" w:rsidR="00E25A81" w:rsidRDefault="00E25A81" w:rsidP="00FE39CE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76" w:name="_Toc14679120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6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bCs w:val="0"/>
        </w:rPr>
        <w:t>Acci</w:t>
      </w:r>
      <w:r w:rsidR="00EE6A7E">
        <w:rPr>
          <w:rFonts w:asciiTheme="minorHAnsi" w:hAnsiTheme="minorHAnsi" w:cstheme="minorHAnsi"/>
          <w:bCs w:val="0"/>
        </w:rPr>
        <w:t>ó</w:t>
      </w:r>
      <w:r>
        <w:rPr>
          <w:rFonts w:asciiTheme="minorHAnsi" w:hAnsiTheme="minorHAnsi" w:cstheme="minorHAnsi"/>
          <w:bCs w:val="0"/>
        </w:rPr>
        <w:t>n 1.</w:t>
      </w:r>
      <w:r w:rsidR="004A435C">
        <w:rPr>
          <w:rFonts w:asciiTheme="minorHAnsi" w:hAnsiTheme="minorHAnsi" w:cstheme="minorHAnsi"/>
          <w:bCs w:val="0"/>
        </w:rPr>
        <w:t>3</w:t>
      </w:r>
      <w:r>
        <w:rPr>
          <w:rFonts w:asciiTheme="minorHAnsi" w:hAnsiTheme="minorHAnsi" w:cstheme="minorHAnsi"/>
          <w:bCs w:val="0"/>
        </w:rPr>
        <w:t>.</w:t>
      </w:r>
      <w:r w:rsidR="004A435C">
        <w:rPr>
          <w:rFonts w:asciiTheme="minorHAnsi" w:hAnsiTheme="minorHAnsi" w:cstheme="minorHAnsi"/>
          <w:bCs w:val="0"/>
        </w:rPr>
        <w:t>2</w:t>
      </w:r>
      <w:r w:rsidR="00EE6A7E">
        <w:rPr>
          <w:rFonts w:asciiTheme="minorHAnsi" w:hAnsiTheme="minorHAnsi" w:cstheme="minorHAnsi"/>
          <w:bCs w:val="0"/>
        </w:rPr>
        <w:t xml:space="preserve"> del </w:t>
      </w:r>
      <w:r w:rsidR="00EE6A7E" w:rsidRPr="00EE6A7E">
        <w:rPr>
          <w:rFonts w:asciiTheme="minorHAnsi" w:hAnsiTheme="minorHAnsi" w:cstheme="minorHAnsi"/>
          <w:bCs w:val="0"/>
        </w:rPr>
        <w:t>PNLCLAFT</w:t>
      </w:r>
      <w:bookmarkEnd w:id="76"/>
    </w:p>
    <w:tbl>
      <w:tblPr>
        <w:tblStyle w:val="Tablaconcuadrcula"/>
        <w:tblW w:w="7686" w:type="dxa"/>
        <w:tblInd w:w="1413" w:type="dxa"/>
        <w:tblLook w:val="04A0" w:firstRow="1" w:lastRow="0" w:firstColumn="1" w:lastColumn="0" w:noHBand="0" w:noVBand="1"/>
      </w:tblPr>
      <w:tblGrid>
        <w:gridCol w:w="7686"/>
      </w:tblGrid>
      <w:tr w:rsidR="00E25A81" w14:paraId="664111FD" w14:textId="77777777" w:rsidTr="00C07140">
        <w:trPr>
          <w:trHeight w:val="8053"/>
        </w:trPr>
        <w:tc>
          <w:tcPr>
            <w:tcW w:w="7686" w:type="dxa"/>
          </w:tcPr>
          <w:p w14:paraId="6F889821" w14:textId="22FD4F5C" w:rsidR="00E25A81" w:rsidRDefault="007B20D9" w:rsidP="005B6D1F">
            <w:pPr>
              <w:jc w:val="center"/>
              <w:rPr>
                <w:lang w:val="es-ES"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ADA42A1" wp14:editId="1EAF1A70">
                  <wp:extent cx="4627415" cy="4986068"/>
                  <wp:effectExtent l="0" t="0" r="1905" b="508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24891" r="22909"/>
                          <a:stretch/>
                        </pic:blipFill>
                        <pic:spPr bwMode="auto">
                          <a:xfrm>
                            <a:off x="0" y="0"/>
                            <a:ext cx="4677447" cy="5039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4742B" w14:textId="5BAC186F" w:rsidR="00C07140" w:rsidRPr="00D44574" w:rsidRDefault="00C07140" w:rsidP="00C07140">
      <w:pPr>
        <w:spacing w:line="240" w:lineRule="auto"/>
        <w:ind w:left="1275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 xml:space="preserve">Fuente: </w:t>
      </w:r>
      <w:r w:rsidRPr="00C07140">
        <w:rPr>
          <w:rFonts w:asciiTheme="minorHAnsi" w:hAnsiTheme="minorHAnsi" w:cstheme="minorHAnsi"/>
          <w:i/>
          <w:sz w:val="14"/>
          <w:szCs w:val="14"/>
        </w:rPr>
        <w:t>Plan Nacional Contra el Lavado de Activos y el Financiamiento del Terrorismo 2018 -2021</w:t>
      </w:r>
    </w:p>
    <w:p w14:paraId="20E7CB6A" w14:textId="6542E69F" w:rsidR="00FE39CE" w:rsidRPr="000E15B1" w:rsidRDefault="00FE39CE" w:rsidP="00FE39CE">
      <w:pPr>
        <w:pStyle w:val="Descripcin1"/>
        <w:keepNext/>
        <w:jc w:val="center"/>
        <w:rPr>
          <w:lang w:val="es-ES" w:eastAsia="es-PE"/>
        </w:rPr>
      </w:pPr>
      <w:bookmarkStart w:id="77" w:name="_Toc14679121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7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bCs w:val="0"/>
        </w:rPr>
        <w:t>Estructura ejemplo de Informe de avance</w:t>
      </w:r>
      <w:bookmarkEnd w:id="77"/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591"/>
      </w:tblGrid>
      <w:tr w:rsidR="00FE39CE" w14:paraId="226FCC9A" w14:textId="77777777" w:rsidTr="00FB69AE">
        <w:tc>
          <w:tcPr>
            <w:tcW w:w="7591" w:type="dxa"/>
          </w:tcPr>
          <w:p w14:paraId="77736ED5" w14:textId="77777777" w:rsidR="00FE39CE" w:rsidRDefault="00FE39CE" w:rsidP="00FB69AE">
            <w:pPr>
              <w:jc w:val="both"/>
              <w:rPr>
                <w:lang w:val="es-ES"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361BA5A" wp14:editId="2736BCA1">
                  <wp:extent cx="4625163" cy="2126511"/>
                  <wp:effectExtent l="25400" t="0" r="10795" b="0"/>
                  <wp:docPr id="60" name="Diagrama 6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7" r:lo="rId28" r:qs="rId29" r:cs="rId30"/>
                    </a:graphicData>
                  </a:graphic>
                </wp:inline>
              </w:drawing>
            </w:r>
          </w:p>
        </w:tc>
      </w:tr>
    </w:tbl>
    <w:p w14:paraId="642CE662" w14:textId="77777777" w:rsidR="00C07140" w:rsidRPr="00D44574" w:rsidRDefault="00C07140" w:rsidP="00C07140">
      <w:pPr>
        <w:spacing w:line="240" w:lineRule="auto"/>
        <w:ind w:left="1275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729C5E00" w14:textId="2E713C49" w:rsidR="00FE39CE" w:rsidRDefault="00FE39CE" w:rsidP="00FE39CE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78" w:name="_Toc14679122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8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DA4FD9">
        <w:rPr>
          <w:rFonts w:asciiTheme="minorHAnsi" w:hAnsiTheme="minorHAnsi" w:cstheme="minorHAnsi"/>
        </w:rPr>
        <w:t>Subp</w:t>
      </w:r>
      <w:r>
        <w:rPr>
          <w:rFonts w:asciiTheme="minorHAnsi" w:hAnsiTheme="minorHAnsi" w:cstheme="minorHAnsi"/>
        </w:rPr>
        <w:t>roceso de R</w:t>
      </w:r>
      <w:r w:rsidRPr="00152C45">
        <w:rPr>
          <w:rFonts w:asciiTheme="minorHAnsi" w:hAnsiTheme="minorHAnsi" w:cstheme="minorHAnsi"/>
          <w:bCs w:val="0"/>
        </w:rPr>
        <w:t>egistro de Informe de avance de indicadores</w:t>
      </w:r>
      <w:bookmarkEnd w:id="7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FE39CE" w14:paraId="6AC8E3C7" w14:textId="77777777" w:rsidTr="00FB69AE">
        <w:tc>
          <w:tcPr>
            <w:tcW w:w="9004" w:type="dxa"/>
          </w:tcPr>
          <w:p w14:paraId="73CF1797" w14:textId="77777777" w:rsidR="00FE39CE" w:rsidRDefault="00FE39CE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8CF6305" wp14:editId="2716A7F6">
                  <wp:extent cx="5723890" cy="294198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b="12995"/>
                          <a:stretch/>
                        </pic:blipFill>
                        <pic:spPr bwMode="auto">
                          <a:xfrm>
                            <a:off x="0" y="0"/>
                            <a:ext cx="5723890" cy="2941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74719" w14:textId="77777777" w:rsidR="00FE39CE" w:rsidRPr="00D44574" w:rsidRDefault="00FE39CE" w:rsidP="00FE39CE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343A482E" w14:textId="34D6A9AE" w:rsidR="00FE39CE" w:rsidRPr="0005734D" w:rsidRDefault="00FE39CE" w:rsidP="00FE39CE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 w:rsidR="00DD62BF"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3AEFE5CD" w14:textId="252C4E8C" w:rsidR="00FE39CE" w:rsidRPr="0005734D" w:rsidRDefault="00F35E64" w:rsidP="00FE39CE">
      <w:pPr>
        <w:pStyle w:val="Prrafodelista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Crear Informe de avance de indicadores</w:t>
      </w:r>
      <w:r w:rsidR="00FE39CE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FE39CE" w:rsidRPr="0005734D">
        <w:rPr>
          <w:rFonts w:asciiTheme="minorHAnsi" w:eastAsia="Arial" w:hAnsiTheme="minorHAnsi" w:cstheme="minorHAnsi"/>
          <w:color w:val="333333"/>
        </w:rPr>
        <w:t>(</w:t>
      </w:r>
      <w:r w:rsidR="00FE39CE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51C9D91F" wp14:editId="479B547A">
            <wp:extent cx="171062" cy="167061"/>
            <wp:effectExtent l="0" t="0" r="635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DD62BF">
        <w:rPr>
          <w:rFonts w:asciiTheme="minorHAnsi" w:eastAsia="Arial" w:hAnsiTheme="minorHAnsi" w:cstheme="minorHAnsi"/>
          <w:color w:val="333333"/>
        </w:rPr>
        <w:t>;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2C741F" w:rsidRPr="0005734D">
        <w:rPr>
          <w:rFonts w:asciiTheme="minorHAnsi" w:eastAsia="Arial" w:hAnsiTheme="minorHAnsi" w:cstheme="minorHAnsi"/>
          <w:color w:val="333333"/>
        </w:rPr>
        <w:t xml:space="preserve">accede al </w:t>
      </w:r>
      <w:r w:rsidR="00FE39CE" w:rsidRPr="0005734D">
        <w:rPr>
          <w:rFonts w:asciiTheme="minorHAnsi" w:eastAsia="Arial" w:hAnsiTheme="minorHAnsi" w:cstheme="minorHAnsi"/>
          <w:color w:val="333333"/>
        </w:rPr>
        <w:t>M</w:t>
      </w:r>
      <w:r w:rsidR="002738A4" w:rsidRPr="0005734D">
        <w:rPr>
          <w:rFonts w:asciiTheme="minorHAnsi" w:eastAsia="Arial" w:hAnsiTheme="minorHAnsi" w:cstheme="minorHAnsi"/>
          <w:color w:val="333333"/>
        </w:rPr>
        <w:t>ó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dulo de </w:t>
      </w:r>
      <w:r w:rsidR="002738A4" w:rsidRPr="0005734D">
        <w:rPr>
          <w:rFonts w:asciiTheme="minorHAnsi" w:eastAsia="Arial" w:hAnsiTheme="minorHAnsi" w:cstheme="minorHAnsi"/>
          <w:color w:val="333333"/>
        </w:rPr>
        <w:t>M</w:t>
      </w:r>
      <w:r w:rsidR="00FE39CE" w:rsidRPr="0005734D">
        <w:rPr>
          <w:rFonts w:asciiTheme="minorHAnsi" w:eastAsia="Arial" w:hAnsiTheme="minorHAnsi" w:cstheme="minorHAnsi"/>
          <w:color w:val="333333"/>
        </w:rPr>
        <w:t>onitoreo del PNLCLAFT</w:t>
      </w:r>
      <w:r w:rsidR="00D136DF" w:rsidRPr="0005734D">
        <w:rPr>
          <w:rFonts w:asciiTheme="minorHAnsi" w:eastAsia="Arial" w:hAnsiTheme="minorHAnsi" w:cstheme="minorHAnsi"/>
          <w:color w:val="333333"/>
        </w:rPr>
        <w:t xml:space="preserve"> y crea un </w:t>
      </w:r>
      <w:r w:rsidR="0030284C" w:rsidRPr="0005734D">
        <w:rPr>
          <w:rFonts w:asciiTheme="minorHAnsi" w:eastAsia="Arial" w:hAnsiTheme="minorHAnsi" w:cstheme="minorHAnsi"/>
          <w:color w:val="333333"/>
        </w:rPr>
        <w:t>“</w:t>
      </w:r>
      <w:r w:rsidR="00D136DF" w:rsidRPr="0005734D">
        <w:rPr>
          <w:rFonts w:asciiTheme="minorHAnsi" w:eastAsia="Arial" w:hAnsiTheme="minorHAnsi" w:cstheme="minorHAnsi"/>
          <w:color w:val="333333"/>
        </w:rPr>
        <w:t>Informe de Avance</w:t>
      </w:r>
      <w:r w:rsidR="0030284C" w:rsidRPr="0005734D">
        <w:rPr>
          <w:rFonts w:asciiTheme="minorHAnsi" w:eastAsia="Arial" w:hAnsiTheme="minorHAnsi" w:cstheme="minorHAnsi"/>
          <w:color w:val="333333"/>
        </w:rPr>
        <w:t xml:space="preserve">” el cual debe tener la estructura descrita en el </w:t>
      </w:r>
      <w:r w:rsidR="00945D07" w:rsidRPr="0005734D">
        <w:rPr>
          <w:rFonts w:asciiTheme="minorHAnsi" w:eastAsia="Arial" w:hAnsiTheme="minorHAnsi" w:cstheme="minorHAnsi"/>
          <w:color w:val="333333"/>
        </w:rPr>
        <w:t>G</w:t>
      </w:r>
      <w:r w:rsidR="0030284C" w:rsidRPr="0005734D">
        <w:rPr>
          <w:rFonts w:asciiTheme="minorHAnsi" w:eastAsia="Arial" w:hAnsiTheme="minorHAnsi" w:cstheme="minorHAnsi"/>
          <w:color w:val="333333"/>
        </w:rPr>
        <w:t xml:space="preserve">ráfico </w:t>
      </w:r>
      <w:r w:rsidR="00945D07" w:rsidRPr="0005734D">
        <w:rPr>
          <w:rFonts w:asciiTheme="minorHAnsi" w:eastAsia="Arial" w:hAnsiTheme="minorHAnsi" w:cstheme="minorHAnsi"/>
          <w:color w:val="333333"/>
        </w:rPr>
        <w:t>6</w:t>
      </w:r>
      <w:r w:rsidR="00DD62BF">
        <w:rPr>
          <w:rFonts w:asciiTheme="minorHAnsi" w:eastAsia="Arial" w:hAnsiTheme="minorHAnsi" w:cstheme="minorHAnsi"/>
          <w:color w:val="333333"/>
        </w:rPr>
        <w:t>.</w:t>
      </w:r>
      <w:r w:rsidR="009233A6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DD62BF">
        <w:rPr>
          <w:rFonts w:asciiTheme="minorHAnsi" w:eastAsia="Arial" w:hAnsiTheme="minorHAnsi" w:cstheme="minorHAnsi"/>
          <w:color w:val="333333"/>
        </w:rPr>
        <w:t>E</w:t>
      </w:r>
      <w:r w:rsidR="009233A6" w:rsidRPr="0005734D">
        <w:rPr>
          <w:rFonts w:asciiTheme="minorHAnsi" w:eastAsia="Arial" w:hAnsiTheme="minorHAnsi" w:cstheme="minorHAnsi"/>
          <w:color w:val="333333"/>
        </w:rPr>
        <w:t>l informe se crea en estado “Borrador” y en esta condición es editable</w:t>
      </w:r>
      <w:r w:rsidR="00945D07" w:rsidRPr="0005734D">
        <w:rPr>
          <w:rFonts w:asciiTheme="minorHAnsi" w:eastAsia="Arial" w:hAnsiTheme="minorHAnsi" w:cstheme="minorHAnsi"/>
          <w:color w:val="333333"/>
        </w:rPr>
        <w:t>, dicho informe debe contar con la siguiente información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: fecha del </w:t>
      </w:r>
      <w:r w:rsidR="00945D07" w:rsidRPr="0005734D">
        <w:rPr>
          <w:rFonts w:asciiTheme="minorHAnsi" w:eastAsia="Arial" w:hAnsiTheme="minorHAnsi" w:cstheme="minorHAnsi"/>
          <w:color w:val="333333"/>
        </w:rPr>
        <w:t xml:space="preserve">creación, periodo </w:t>
      </w:r>
      <w:r w:rsidR="004D25B7" w:rsidRPr="0005734D">
        <w:rPr>
          <w:rFonts w:asciiTheme="minorHAnsi" w:eastAsia="Arial" w:hAnsiTheme="minorHAnsi" w:cstheme="minorHAnsi"/>
          <w:color w:val="333333"/>
        </w:rPr>
        <w:t>declarado y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entidad a la que pertenece.</w:t>
      </w:r>
    </w:p>
    <w:p w14:paraId="204FC231" w14:textId="1B3BF52C" w:rsidR="00FE39CE" w:rsidRPr="0005734D" w:rsidRDefault="0053328B" w:rsidP="00FE39CE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Registrar avance de indicadores</w:t>
      </w:r>
      <w:r w:rsidR="00FE39CE"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795B37BA" wp14:editId="3B75E1D1">
            <wp:extent cx="171062" cy="167061"/>
            <wp:effectExtent l="0" t="0" r="635" b="4445"/>
            <wp:docPr id="353" name="Imagen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DD62BF">
        <w:rPr>
          <w:rFonts w:asciiTheme="minorHAnsi" w:eastAsia="Arial" w:hAnsiTheme="minorHAnsi" w:cstheme="minorHAnsi"/>
          <w:color w:val="333333"/>
        </w:rPr>
        <w:t>;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el sistema </w:t>
      </w:r>
      <w:r w:rsidR="007A152D" w:rsidRPr="0005734D">
        <w:rPr>
          <w:rFonts w:asciiTheme="minorHAnsi" w:eastAsia="Arial" w:hAnsiTheme="minorHAnsi" w:cstheme="minorHAnsi"/>
          <w:color w:val="333333"/>
        </w:rPr>
        <w:t xml:space="preserve">muestra al usuario las acciones e indicadores sobre los cuales tiene responsabilidad </w:t>
      </w:r>
      <w:r w:rsidR="00822165" w:rsidRPr="0005734D">
        <w:rPr>
          <w:rFonts w:asciiTheme="minorHAnsi" w:eastAsia="Arial" w:hAnsiTheme="minorHAnsi" w:cstheme="minorHAnsi"/>
          <w:color w:val="333333"/>
        </w:rPr>
        <w:t xml:space="preserve">y permite al usuario indicar el avance </w:t>
      </w:r>
      <w:r w:rsidR="001337C3" w:rsidRPr="0005734D">
        <w:rPr>
          <w:rFonts w:asciiTheme="minorHAnsi" w:eastAsia="Arial" w:hAnsiTheme="minorHAnsi" w:cstheme="minorHAnsi"/>
          <w:color w:val="333333"/>
        </w:rPr>
        <w:t>de este</w:t>
      </w:r>
      <w:r w:rsidR="00822165" w:rsidRPr="0005734D">
        <w:rPr>
          <w:rFonts w:asciiTheme="minorHAnsi" w:eastAsia="Arial" w:hAnsiTheme="minorHAnsi" w:cstheme="minorHAnsi"/>
          <w:color w:val="333333"/>
        </w:rPr>
        <w:t xml:space="preserve">, </w:t>
      </w:r>
      <w:r w:rsidR="00C47454" w:rsidRPr="0005734D">
        <w:rPr>
          <w:rFonts w:asciiTheme="minorHAnsi" w:eastAsia="Arial" w:hAnsiTheme="minorHAnsi" w:cstheme="minorHAnsi"/>
          <w:color w:val="333333"/>
        </w:rPr>
        <w:t xml:space="preserve">este avance debe contar con la siguiente información: avance (en porcentaje o </w:t>
      </w:r>
      <w:r w:rsidR="00BF6D75" w:rsidRPr="0005734D">
        <w:rPr>
          <w:rFonts w:asciiTheme="minorHAnsi" w:eastAsia="Arial" w:hAnsiTheme="minorHAnsi" w:cstheme="minorHAnsi"/>
          <w:color w:val="333333"/>
        </w:rPr>
        <w:t>número dependiendo del indicador</w:t>
      </w:r>
      <w:r w:rsidR="00C47454" w:rsidRPr="0005734D">
        <w:rPr>
          <w:rFonts w:asciiTheme="minorHAnsi" w:eastAsia="Arial" w:hAnsiTheme="minorHAnsi" w:cstheme="minorHAnsi"/>
          <w:color w:val="333333"/>
        </w:rPr>
        <w:t>)</w:t>
      </w:r>
      <w:r w:rsidR="00BF6D75" w:rsidRPr="0005734D">
        <w:rPr>
          <w:rFonts w:asciiTheme="minorHAnsi" w:eastAsia="Arial" w:hAnsiTheme="minorHAnsi" w:cstheme="minorHAnsi"/>
          <w:color w:val="333333"/>
        </w:rPr>
        <w:t>, una descripción de</w:t>
      </w:r>
      <w:r w:rsidR="00DD62BF">
        <w:rPr>
          <w:rFonts w:asciiTheme="minorHAnsi" w:eastAsia="Arial" w:hAnsiTheme="minorHAnsi" w:cstheme="minorHAnsi"/>
          <w:color w:val="333333"/>
        </w:rPr>
        <w:t>l</w:t>
      </w:r>
      <w:r w:rsidR="00BF6D75" w:rsidRPr="0005734D">
        <w:rPr>
          <w:rFonts w:asciiTheme="minorHAnsi" w:eastAsia="Arial" w:hAnsiTheme="minorHAnsi" w:cstheme="minorHAnsi"/>
          <w:color w:val="333333"/>
        </w:rPr>
        <w:t xml:space="preserve"> avance y un archivo que permita evidenciar dicho avance</w:t>
      </w:r>
      <w:r w:rsidR="00FE39CE" w:rsidRPr="0005734D">
        <w:rPr>
          <w:rFonts w:asciiTheme="minorHAnsi" w:eastAsia="Arial" w:hAnsiTheme="minorHAnsi" w:cstheme="minorHAnsi"/>
          <w:color w:val="333333"/>
        </w:rPr>
        <w:t>.</w:t>
      </w:r>
    </w:p>
    <w:p w14:paraId="2ED987AD" w14:textId="1E9A89A7" w:rsidR="00FE39CE" w:rsidRPr="0005734D" w:rsidRDefault="008C585B" w:rsidP="00FE39CE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preliminar de informe</w:t>
      </w:r>
      <w:r w:rsidR="00FE39CE" w:rsidRPr="0005734D">
        <w:rPr>
          <w:rFonts w:asciiTheme="minorHAnsi" w:hAnsiTheme="minorHAnsi" w:cstheme="minorHAnsi"/>
        </w:rPr>
        <w:t xml:space="preserve"> </w:t>
      </w:r>
      <w:r w:rsidR="00FE39CE" w:rsidRPr="0005734D">
        <w:rPr>
          <w:rFonts w:asciiTheme="minorHAnsi" w:eastAsia="Arial" w:hAnsiTheme="minorHAnsi" w:cstheme="minorHAnsi"/>
          <w:color w:val="333333"/>
        </w:rPr>
        <w:t>(</w:t>
      </w:r>
      <w:r w:rsidR="004C68D5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700E0DB" wp14:editId="3279335D">
            <wp:extent cx="163773" cy="163773"/>
            <wp:effectExtent l="0" t="0" r="8255" b="8255"/>
            <wp:docPr id="354" name="Imagen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tarea de </w:t>
      </w:r>
      <w:r w:rsidR="004C68D5" w:rsidRPr="0005734D">
        <w:rPr>
          <w:rFonts w:asciiTheme="minorHAnsi" w:eastAsia="Arial" w:hAnsiTheme="minorHAnsi" w:cstheme="minorHAnsi"/>
          <w:color w:val="333333"/>
        </w:rPr>
        <w:t>servicio</w:t>
      </w:r>
      <w:r w:rsidR="00FE39CE" w:rsidRPr="0005734D">
        <w:rPr>
          <w:rFonts w:asciiTheme="minorHAnsi" w:eastAsia="Arial" w:hAnsiTheme="minorHAnsi" w:cstheme="minorHAnsi"/>
          <w:color w:val="333333"/>
        </w:rPr>
        <w:t>)</w:t>
      </w:r>
      <w:r w:rsidR="00342F06">
        <w:rPr>
          <w:rFonts w:asciiTheme="minorHAnsi" w:eastAsia="Arial" w:hAnsiTheme="minorHAnsi" w:cstheme="minorHAnsi"/>
          <w:color w:val="333333"/>
        </w:rPr>
        <w:t>;</w:t>
      </w:r>
      <w:r w:rsidR="00FE39CE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566A95" w:rsidRPr="0005734D">
        <w:rPr>
          <w:rFonts w:asciiTheme="minorHAnsi" w:eastAsia="Arial" w:hAnsiTheme="minorHAnsi" w:cstheme="minorHAnsi"/>
          <w:color w:val="333333"/>
        </w:rPr>
        <w:t>cuando el usuario decide culminar y enviar el informe</w:t>
      </w:r>
      <w:r w:rsidR="00342F06">
        <w:rPr>
          <w:rFonts w:asciiTheme="minorHAnsi" w:eastAsia="Arial" w:hAnsiTheme="minorHAnsi" w:cstheme="minorHAnsi"/>
          <w:color w:val="333333"/>
        </w:rPr>
        <w:t xml:space="preserve"> de avance</w:t>
      </w:r>
      <w:r w:rsidR="00566A95" w:rsidRPr="0005734D">
        <w:rPr>
          <w:rFonts w:asciiTheme="minorHAnsi" w:eastAsia="Arial" w:hAnsiTheme="minorHAnsi" w:cstheme="minorHAnsi"/>
          <w:color w:val="333333"/>
        </w:rPr>
        <w:t xml:space="preserve"> a la UIF, el sistema le muestra una versión preliminar con la información de avance registrada</w:t>
      </w:r>
      <w:r w:rsidR="00FE39CE" w:rsidRPr="0005734D">
        <w:rPr>
          <w:rFonts w:asciiTheme="minorHAnsi" w:eastAsia="Arial" w:hAnsiTheme="minorHAnsi" w:cstheme="minorHAnsi"/>
          <w:color w:val="333333"/>
        </w:rPr>
        <w:t>.</w:t>
      </w:r>
    </w:p>
    <w:p w14:paraId="6A36C253" w14:textId="528C40D2" w:rsidR="00FE39CE" w:rsidRPr="0005734D" w:rsidRDefault="0059159F" w:rsidP="00FE39CE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de informe final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4553E97" wp14:editId="054F0A37">
            <wp:extent cx="163773" cy="163773"/>
            <wp:effectExtent l="0" t="0" r="8255" b="8255"/>
            <wp:docPr id="355" name="Imagen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servicio)</w:t>
      </w:r>
      <w:r w:rsidR="00342F06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cua</w:t>
      </w:r>
      <w:r w:rsidR="00342F06">
        <w:rPr>
          <w:rFonts w:asciiTheme="minorHAnsi" w:eastAsia="Arial" w:hAnsiTheme="minorHAnsi" w:cstheme="minorHAnsi"/>
          <w:color w:val="333333"/>
        </w:rPr>
        <w:t>ndo</w:t>
      </w:r>
      <w:r w:rsidRPr="0005734D">
        <w:rPr>
          <w:rFonts w:asciiTheme="minorHAnsi" w:eastAsia="Arial" w:hAnsiTheme="minorHAnsi" w:cstheme="minorHAnsi"/>
          <w:color w:val="333333"/>
        </w:rPr>
        <w:t xml:space="preserve"> el usuario confirma</w:t>
      </w:r>
      <w:r w:rsidR="003439E4">
        <w:rPr>
          <w:rFonts w:asciiTheme="minorHAnsi" w:eastAsia="Arial" w:hAnsiTheme="minorHAnsi" w:cstheme="minorHAnsi"/>
          <w:color w:val="333333"/>
        </w:rPr>
        <w:t xml:space="preserve"> el envío</w:t>
      </w:r>
      <w:r w:rsidRPr="0005734D">
        <w:rPr>
          <w:rFonts w:asciiTheme="minorHAnsi" w:eastAsia="Arial" w:hAnsiTheme="minorHAnsi" w:cstheme="minorHAnsi"/>
          <w:color w:val="333333"/>
        </w:rPr>
        <w:t xml:space="preserve">, el sistema </w:t>
      </w:r>
      <w:r w:rsidR="0091469C" w:rsidRPr="0005734D">
        <w:rPr>
          <w:rFonts w:asciiTheme="minorHAnsi" w:eastAsia="Arial" w:hAnsiTheme="minorHAnsi" w:cstheme="minorHAnsi"/>
          <w:color w:val="333333"/>
        </w:rPr>
        <w:t xml:space="preserve">cambia el estado </w:t>
      </w:r>
      <w:r w:rsidR="003439E4">
        <w:rPr>
          <w:rFonts w:asciiTheme="minorHAnsi" w:eastAsia="Arial" w:hAnsiTheme="minorHAnsi" w:cstheme="minorHAnsi"/>
          <w:color w:val="333333"/>
        </w:rPr>
        <w:t xml:space="preserve">del </w:t>
      </w:r>
      <w:r w:rsidR="003439E4" w:rsidRPr="0005734D">
        <w:rPr>
          <w:rFonts w:asciiTheme="minorHAnsi" w:eastAsia="Arial" w:hAnsiTheme="minorHAnsi" w:cstheme="minorHAnsi"/>
          <w:color w:val="333333"/>
        </w:rPr>
        <w:t xml:space="preserve">Informe de Avance </w:t>
      </w:r>
      <w:r w:rsidR="0091469C" w:rsidRPr="0005734D">
        <w:rPr>
          <w:rFonts w:asciiTheme="minorHAnsi" w:eastAsia="Arial" w:hAnsiTheme="minorHAnsi" w:cstheme="minorHAnsi"/>
          <w:color w:val="333333"/>
        </w:rPr>
        <w:t>de “Borrador”</w:t>
      </w:r>
      <w:r w:rsidR="009233A6" w:rsidRPr="0005734D">
        <w:rPr>
          <w:rFonts w:asciiTheme="minorHAnsi" w:eastAsia="Arial" w:hAnsiTheme="minorHAnsi" w:cstheme="minorHAnsi"/>
          <w:color w:val="333333"/>
        </w:rPr>
        <w:t xml:space="preserve"> a “Enviado”</w:t>
      </w:r>
      <w:r w:rsidR="00693B57" w:rsidRPr="0005734D">
        <w:rPr>
          <w:rFonts w:asciiTheme="minorHAnsi" w:eastAsia="Arial" w:hAnsiTheme="minorHAnsi" w:cstheme="minorHAnsi"/>
          <w:color w:val="333333"/>
        </w:rPr>
        <w:t xml:space="preserve">, con este nuevo estado, el informe </w:t>
      </w:r>
      <w:r w:rsidR="00C327E6" w:rsidRPr="0005734D">
        <w:rPr>
          <w:rFonts w:asciiTheme="minorHAnsi" w:eastAsia="Arial" w:hAnsiTheme="minorHAnsi" w:cstheme="minorHAnsi"/>
          <w:color w:val="333333"/>
        </w:rPr>
        <w:t>no es editable.</w:t>
      </w:r>
    </w:p>
    <w:p w14:paraId="71F4D025" w14:textId="0AB92EDF" w:rsidR="00DC31B6" w:rsidRPr="0005734D" w:rsidRDefault="00DC31B6" w:rsidP="00DC31B6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Envío automático e email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9622E12" wp14:editId="668E31D1">
            <wp:extent cx="159026" cy="151090"/>
            <wp:effectExtent l="0" t="0" r="0" b="1905"/>
            <wp:docPr id="356" name="Imagen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envío), el sistema envía un email a la cuenta de correo electrónico de</w:t>
      </w:r>
      <w:r w:rsidR="009E7097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l</w:t>
      </w:r>
      <w:r w:rsidR="009E7097" w:rsidRPr="0005734D">
        <w:rPr>
          <w:rFonts w:asciiTheme="minorHAnsi" w:eastAsia="Arial" w:hAnsiTheme="minorHAnsi" w:cstheme="minorHAnsi"/>
          <w:color w:val="333333"/>
        </w:rPr>
        <w:t>os usuarios con el perfil</w:t>
      </w:r>
      <w:r w:rsidRPr="0005734D">
        <w:rPr>
          <w:rFonts w:asciiTheme="minorHAnsi" w:eastAsia="Arial" w:hAnsiTheme="minorHAnsi" w:cstheme="minorHAnsi"/>
          <w:color w:val="333333"/>
        </w:rPr>
        <w:t xml:space="preserve"> “</w:t>
      </w:r>
      <w:r w:rsidR="009E7097" w:rsidRPr="0005734D">
        <w:rPr>
          <w:rFonts w:asciiTheme="minorHAnsi" w:eastAsia="Arial" w:hAnsiTheme="minorHAnsi" w:cstheme="minorHAnsi"/>
          <w:color w:val="333333"/>
        </w:rPr>
        <w:t>Gestor de información UIF</w:t>
      </w:r>
      <w:r w:rsidRPr="0005734D">
        <w:rPr>
          <w:rFonts w:asciiTheme="minorHAnsi" w:eastAsia="Arial" w:hAnsiTheme="minorHAnsi" w:cstheme="minorHAnsi"/>
          <w:color w:val="333333"/>
        </w:rPr>
        <w:t xml:space="preserve">” </w:t>
      </w:r>
      <w:r w:rsidR="009E7097" w:rsidRPr="0005734D">
        <w:rPr>
          <w:rFonts w:asciiTheme="minorHAnsi" w:eastAsia="Arial" w:hAnsiTheme="minorHAnsi" w:cstheme="minorHAnsi"/>
          <w:color w:val="333333"/>
        </w:rPr>
        <w:t>indicando que un informe de avance ha sido enviado por la entidad</w:t>
      </w:r>
      <w:r w:rsidRPr="0005734D">
        <w:rPr>
          <w:rFonts w:asciiTheme="minorHAnsi" w:eastAsia="Arial" w:hAnsiTheme="minorHAnsi" w:cstheme="minorHAnsi"/>
          <w:color w:val="333333"/>
        </w:rPr>
        <w:t>.</w:t>
      </w:r>
    </w:p>
    <w:p w14:paraId="4FCFCCE8" w14:textId="6549DB76" w:rsidR="00DC31B6" w:rsidRPr="0005734D" w:rsidRDefault="00324B57" w:rsidP="00744D20">
      <w:pPr>
        <w:pStyle w:val="Prrafodelista"/>
        <w:numPr>
          <w:ilvl w:val="0"/>
          <w:numId w:val="38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Recepción de email indicando que se ha registrado un Informe de avance</w:t>
      </w:r>
      <w:r w:rsidR="00DC31B6" w:rsidRPr="0005734D">
        <w:rPr>
          <w:rFonts w:asciiTheme="minorHAnsi" w:hAnsiTheme="minorHAnsi" w:cstheme="minorHAnsi"/>
        </w:rPr>
        <w:t xml:space="preserve">, </w:t>
      </w:r>
      <w:r w:rsidR="00DC31B6" w:rsidRPr="0005734D">
        <w:rPr>
          <w:rFonts w:asciiTheme="minorHAnsi" w:eastAsia="Arial" w:hAnsiTheme="minorHAnsi" w:cstheme="minorHAnsi"/>
          <w:color w:val="333333"/>
        </w:rPr>
        <w:t>(</w:t>
      </w:r>
      <w:r w:rsidR="00DC31B6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81A117D" wp14:editId="1B1DDE33">
            <wp:extent cx="146551" cy="143123"/>
            <wp:effectExtent l="0" t="0" r="6350" b="0"/>
            <wp:docPr id="357" name="Imagen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1B6" w:rsidRPr="0005734D">
        <w:rPr>
          <w:rFonts w:asciiTheme="minorHAnsi" w:eastAsia="Arial" w:hAnsiTheme="minorHAnsi" w:cstheme="minorHAnsi"/>
          <w:color w:val="333333"/>
        </w:rPr>
        <w:t xml:space="preserve"> tarea de recepción), el </w:t>
      </w:r>
      <w:r w:rsidRPr="0005734D">
        <w:rPr>
          <w:rFonts w:asciiTheme="minorHAnsi" w:eastAsia="Arial" w:hAnsiTheme="minorHAnsi" w:cstheme="minorHAnsi"/>
          <w:color w:val="333333"/>
        </w:rPr>
        <w:t>usuario recibe en su bandeja de correo el mensaje con la indicación de envío de un informe de avance</w:t>
      </w:r>
      <w:r w:rsidR="00DC31B6" w:rsidRPr="0005734D">
        <w:rPr>
          <w:rFonts w:asciiTheme="minorHAnsi" w:eastAsia="Arial" w:hAnsiTheme="minorHAnsi" w:cstheme="minorHAnsi"/>
          <w:color w:val="333333"/>
        </w:rPr>
        <w:t>.</w:t>
      </w:r>
    </w:p>
    <w:p w14:paraId="76488425" w14:textId="77777777" w:rsidR="005041A8" w:rsidRDefault="005041A8" w:rsidP="005041A8">
      <w:pPr>
        <w:pStyle w:val="Ttulo3"/>
      </w:pPr>
      <w:bookmarkStart w:id="79" w:name="_Toc14679081"/>
      <w:r w:rsidRPr="009A6276">
        <w:lastRenderedPageBreak/>
        <w:t>Rectificación de informe de avance de indicadores</w:t>
      </w:r>
      <w:bookmarkEnd w:id="79"/>
    </w:p>
    <w:p w14:paraId="570264F8" w14:textId="60C55B41" w:rsidR="005041A8" w:rsidRPr="0005734D" w:rsidRDefault="007D2EB1" w:rsidP="00A13CC9">
      <w:pPr>
        <w:ind w:left="708"/>
        <w:jc w:val="both"/>
        <w:rPr>
          <w:rFonts w:asciiTheme="minorHAnsi" w:hAnsiTheme="minorHAnsi" w:cstheme="minorHAnsi"/>
          <w:lang w:val="es-ES" w:eastAsia="es-PE"/>
        </w:rPr>
      </w:pPr>
      <w:r w:rsidRPr="0005734D">
        <w:rPr>
          <w:rFonts w:asciiTheme="minorHAnsi" w:hAnsiTheme="minorHAnsi" w:cstheme="minorHAnsi"/>
          <w:lang w:val="es-ES" w:eastAsia="es-PE"/>
        </w:rPr>
        <w:t>En el caso que el usuario</w:t>
      </w:r>
      <w:r w:rsidR="00012A8E" w:rsidRPr="0005734D">
        <w:rPr>
          <w:rFonts w:asciiTheme="minorHAnsi" w:hAnsiTheme="minorHAnsi" w:cstheme="minorHAnsi"/>
          <w:lang w:val="es-ES" w:eastAsia="es-PE"/>
        </w:rPr>
        <w:t xml:space="preserve"> “Responsable de indicadores”</w:t>
      </w:r>
      <w:r w:rsidRPr="0005734D">
        <w:rPr>
          <w:rFonts w:asciiTheme="minorHAnsi" w:hAnsiTheme="minorHAnsi" w:cstheme="minorHAnsi"/>
          <w:lang w:val="es-ES" w:eastAsia="es-PE"/>
        </w:rPr>
        <w:t xml:space="preserve"> de la entidad haya cometido </w:t>
      </w:r>
      <w:r w:rsidR="00012A8E" w:rsidRPr="0005734D">
        <w:rPr>
          <w:rFonts w:asciiTheme="minorHAnsi" w:hAnsiTheme="minorHAnsi" w:cstheme="minorHAnsi"/>
          <w:lang w:val="es-ES" w:eastAsia="es-PE"/>
        </w:rPr>
        <w:t>algún error en el envío</w:t>
      </w:r>
      <w:r w:rsidR="00DA4FD9">
        <w:rPr>
          <w:rFonts w:asciiTheme="minorHAnsi" w:hAnsiTheme="minorHAnsi" w:cstheme="minorHAnsi"/>
          <w:lang w:val="es-ES" w:eastAsia="es-PE"/>
        </w:rPr>
        <w:t>,</w:t>
      </w:r>
      <w:r w:rsidR="006442C5" w:rsidRPr="0005734D">
        <w:rPr>
          <w:rFonts w:asciiTheme="minorHAnsi" w:hAnsiTheme="minorHAnsi" w:cstheme="minorHAnsi"/>
          <w:lang w:val="es-ES" w:eastAsia="es-PE"/>
        </w:rPr>
        <w:t xml:space="preserve"> solicita </w:t>
      </w:r>
      <w:r w:rsidR="00A13CC9" w:rsidRPr="0005734D">
        <w:rPr>
          <w:rFonts w:asciiTheme="minorHAnsi" w:hAnsiTheme="minorHAnsi" w:cstheme="minorHAnsi"/>
          <w:lang w:val="es-ES" w:eastAsia="es-PE"/>
        </w:rPr>
        <w:t xml:space="preserve">al “Gestor de información UIF” que se habilite </w:t>
      </w:r>
      <w:r w:rsidR="002170E0" w:rsidRPr="0005734D">
        <w:rPr>
          <w:rFonts w:asciiTheme="minorHAnsi" w:hAnsiTheme="minorHAnsi" w:cstheme="minorHAnsi"/>
          <w:lang w:val="es-ES" w:eastAsia="es-PE"/>
        </w:rPr>
        <w:t xml:space="preserve">la modificación </w:t>
      </w:r>
      <w:r w:rsidR="00DA4FD9">
        <w:rPr>
          <w:rFonts w:asciiTheme="minorHAnsi" w:hAnsiTheme="minorHAnsi" w:cstheme="minorHAnsi"/>
          <w:lang w:val="es-ES" w:eastAsia="es-PE"/>
        </w:rPr>
        <w:t>d</w:t>
      </w:r>
      <w:r w:rsidR="002170E0" w:rsidRPr="0005734D">
        <w:rPr>
          <w:rFonts w:asciiTheme="minorHAnsi" w:hAnsiTheme="minorHAnsi" w:cstheme="minorHAnsi"/>
          <w:lang w:val="es-ES" w:eastAsia="es-PE"/>
        </w:rPr>
        <w:t>el Informe de avance con fines de rectificación.</w:t>
      </w:r>
    </w:p>
    <w:p w14:paraId="1A3A3539" w14:textId="77777777" w:rsidR="005041A8" w:rsidRDefault="005041A8" w:rsidP="005041A8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46188387" w14:textId="5744397F" w:rsidR="005041A8" w:rsidRDefault="005041A8" w:rsidP="005041A8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80" w:name="_Toc14679123"/>
      <w:r w:rsidRPr="00D44574">
        <w:rPr>
          <w:rFonts w:asciiTheme="minorHAnsi" w:hAnsiTheme="minorHAnsi" w:cstheme="minorHAnsi"/>
        </w:rPr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4903D4">
        <w:rPr>
          <w:rFonts w:asciiTheme="minorHAnsi" w:hAnsiTheme="minorHAnsi" w:cstheme="minorHAnsi"/>
          <w:noProof/>
        </w:rPr>
        <w:t>9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DA4FD9">
        <w:rPr>
          <w:rFonts w:asciiTheme="minorHAnsi" w:hAnsiTheme="minorHAnsi" w:cstheme="minorHAnsi"/>
        </w:rPr>
        <w:t>Subp</w:t>
      </w:r>
      <w:r>
        <w:rPr>
          <w:rFonts w:asciiTheme="minorHAnsi" w:hAnsiTheme="minorHAnsi" w:cstheme="minorHAnsi"/>
        </w:rPr>
        <w:t xml:space="preserve">roceso de </w:t>
      </w:r>
      <w:r w:rsidR="004B5EF3">
        <w:rPr>
          <w:rFonts w:asciiTheme="minorHAnsi" w:hAnsiTheme="minorHAnsi" w:cstheme="minorHAnsi"/>
          <w:bCs w:val="0"/>
        </w:rPr>
        <w:t>R</w:t>
      </w:r>
      <w:r w:rsidRPr="009A6276">
        <w:rPr>
          <w:rFonts w:asciiTheme="minorHAnsi" w:hAnsiTheme="minorHAnsi" w:cstheme="minorHAnsi"/>
          <w:bCs w:val="0"/>
        </w:rPr>
        <w:t>ectificación de informe de avance de indicadores</w:t>
      </w:r>
      <w:bookmarkEnd w:id="8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5041A8" w14:paraId="3FFB196F" w14:textId="77777777" w:rsidTr="00ED0EFD">
        <w:trPr>
          <w:trHeight w:val="3529"/>
        </w:trPr>
        <w:tc>
          <w:tcPr>
            <w:tcW w:w="8982" w:type="dxa"/>
          </w:tcPr>
          <w:p w14:paraId="357AB83F" w14:textId="0C753EEE" w:rsidR="005041A8" w:rsidRDefault="00ED0EFD" w:rsidP="00ED0EFD">
            <w:r>
              <w:rPr>
                <w:noProof/>
                <w:lang w:eastAsia="es-PE"/>
              </w:rPr>
              <w:drawing>
                <wp:inline distT="0" distB="0" distL="0" distR="0" wp14:anchorId="08FBD614" wp14:editId="7B9FD930">
                  <wp:extent cx="5574374" cy="2258401"/>
                  <wp:effectExtent l="0" t="0" r="7620" b="8890"/>
                  <wp:docPr id="375" name="Imagen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l="1431" t="2507" r="1168" b="14521"/>
                          <a:stretch/>
                        </pic:blipFill>
                        <pic:spPr bwMode="auto">
                          <a:xfrm>
                            <a:off x="0" y="0"/>
                            <a:ext cx="5575100" cy="2258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B9B48" w14:textId="77777777" w:rsidR="005041A8" w:rsidRPr="00D44574" w:rsidRDefault="005041A8" w:rsidP="005041A8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7F35B226" w14:textId="062E6445" w:rsidR="002170E0" w:rsidRPr="0005734D" w:rsidRDefault="002170E0" w:rsidP="002170E0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 w:rsidR="00DA4FD9"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210C9A18" w14:textId="2DD158C7" w:rsidR="00FF1556" w:rsidRPr="0005734D" w:rsidRDefault="00FF1556" w:rsidP="00FF1556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Solicita modificación de informe de avance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7B8044A3" wp14:editId="02D60AB8">
            <wp:extent cx="162321" cy="151158"/>
            <wp:effectExtent l="0" t="0" r="9525" b="1270"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manual)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el usuario</w:t>
      </w:r>
      <w:r w:rsidR="00A4413B" w:rsidRPr="0005734D">
        <w:rPr>
          <w:rFonts w:asciiTheme="minorHAnsi" w:eastAsia="Arial" w:hAnsiTheme="minorHAnsi" w:cstheme="minorHAnsi"/>
          <w:color w:val="333333"/>
        </w:rPr>
        <w:t xml:space="preserve"> “Responsable de indicadores”</w:t>
      </w:r>
      <w:r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A4413B" w:rsidRPr="0005734D">
        <w:rPr>
          <w:rFonts w:asciiTheme="minorHAnsi" w:eastAsia="Arial" w:hAnsiTheme="minorHAnsi" w:cstheme="minorHAnsi"/>
          <w:color w:val="333333"/>
        </w:rPr>
        <w:t>solicita a la UIF que se habilite la modificación, esta solicitud puede realizarse vía correo electrónico y otro medio definido por la UIF</w:t>
      </w:r>
      <w:r w:rsidRPr="0005734D">
        <w:rPr>
          <w:rFonts w:asciiTheme="minorHAnsi" w:eastAsia="Arial" w:hAnsiTheme="minorHAnsi" w:cstheme="minorHAnsi"/>
          <w:color w:val="333333"/>
        </w:rPr>
        <w:t>.</w:t>
      </w:r>
    </w:p>
    <w:p w14:paraId="4A0054D0" w14:textId="1FB20BE4" w:rsidR="002170E0" w:rsidRPr="0005734D" w:rsidRDefault="00D001A0" w:rsidP="002170E0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>Habilita rectificación de informe de avance</w:t>
      </w:r>
      <w:r w:rsidR="002170E0" w:rsidRPr="0005734D">
        <w:rPr>
          <w:rFonts w:asciiTheme="minorHAnsi" w:eastAsia="Arial" w:hAnsiTheme="minorHAnsi" w:cstheme="minorHAnsi"/>
          <w:b/>
          <w:color w:val="333333"/>
        </w:rPr>
        <w:t xml:space="preserve"> </w:t>
      </w:r>
      <w:r w:rsidR="002170E0" w:rsidRPr="0005734D">
        <w:rPr>
          <w:rFonts w:asciiTheme="minorHAnsi" w:eastAsia="Arial" w:hAnsiTheme="minorHAnsi" w:cstheme="minorHAnsi"/>
          <w:color w:val="333333"/>
        </w:rPr>
        <w:t>(</w:t>
      </w:r>
      <w:r w:rsidR="002170E0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0EE65B36" wp14:editId="3645D885">
            <wp:extent cx="171062" cy="167061"/>
            <wp:effectExtent l="0" t="0" r="635" b="4445"/>
            <wp:docPr id="359" name="Imagen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 xml:space="preserve">el usuario con el perfil “Gestor de información UIF” 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accede al Módulo de Monitoreo del PNLCLAFT </w:t>
      </w:r>
      <w:r w:rsidRPr="0005734D">
        <w:rPr>
          <w:rFonts w:asciiTheme="minorHAnsi" w:eastAsia="Arial" w:hAnsiTheme="minorHAnsi" w:cstheme="minorHAnsi"/>
          <w:color w:val="333333"/>
        </w:rPr>
        <w:t xml:space="preserve">y habilita el informe para rectificación, indicando la </w:t>
      </w:r>
      <w:r w:rsidR="00001E85" w:rsidRPr="0005734D">
        <w:rPr>
          <w:rFonts w:asciiTheme="minorHAnsi" w:eastAsia="Arial" w:hAnsiTheme="minorHAnsi" w:cstheme="minorHAnsi"/>
          <w:color w:val="333333"/>
        </w:rPr>
        <w:t>razón,</w:t>
      </w:r>
      <w:r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30355C" w:rsidRPr="0005734D">
        <w:rPr>
          <w:rFonts w:asciiTheme="minorHAnsi" w:eastAsia="Arial" w:hAnsiTheme="minorHAnsi" w:cstheme="minorHAnsi"/>
          <w:color w:val="333333"/>
        </w:rPr>
        <w:t>así</w:t>
      </w:r>
      <w:r w:rsidRPr="0005734D">
        <w:rPr>
          <w:rFonts w:asciiTheme="minorHAnsi" w:eastAsia="Arial" w:hAnsiTheme="minorHAnsi" w:cstheme="minorHAnsi"/>
          <w:color w:val="333333"/>
        </w:rPr>
        <w:t xml:space="preserve"> como los detalles de la comunicación 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con la siguiente información: </w:t>
      </w:r>
      <w:r w:rsidR="00CA0B74">
        <w:rPr>
          <w:rFonts w:asciiTheme="minorHAnsi" w:eastAsia="Arial" w:hAnsiTheme="minorHAnsi" w:cstheme="minorHAnsi"/>
          <w:color w:val="333333"/>
        </w:rPr>
        <w:t xml:space="preserve">nombre del solicitante, </w:t>
      </w:r>
      <w:r w:rsidR="002170E0" w:rsidRPr="0005734D">
        <w:rPr>
          <w:rFonts w:asciiTheme="minorHAnsi" w:eastAsia="Arial" w:hAnsiTheme="minorHAnsi" w:cstheme="minorHAnsi"/>
          <w:color w:val="333333"/>
        </w:rPr>
        <w:t>fecha de</w:t>
      </w:r>
      <w:ins w:id="81" w:author="UIF" w:date="2019-09-02T15:47:00Z">
        <w:r w:rsidR="00F8143C">
          <w:rPr>
            <w:rFonts w:asciiTheme="minorHAnsi" w:eastAsia="Arial" w:hAnsiTheme="minorHAnsi" w:cstheme="minorHAnsi"/>
            <w:color w:val="333333"/>
          </w:rPr>
          <w:t xml:space="preserve"> </w:t>
        </w:r>
      </w:ins>
      <w:r w:rsidR="002170E0" w:rsidRPr="0005734D">
        <w:rPr>
          <w:rFonts w:asciiTheme="minorHAnsi" w:eastAsia="Arial" w:hAnsiTheme="minorHAnsi" w:cstheme="minorHAnsi"/>
          <w:color w:val="333333"/>
        </w:rPr>
        <w:t>l</w:t>
      </w:r>
      <w:ins w:id="82" w:author="UIF" w:date="2019-09-02T15:47:00Z">
        <w:r w:rsidR="00F8143C">
          <w:rPr>
            <w:rFonts w:asciiTheme="minorHAnsi" w:eastAsia="Arial" w:hAnsiTheme="minorHAnsi" w:cstheme="minorHAnsi"/>
            <w:color w:val="333333"/>
          </w:rPr>
          <w:t>a</w:t>
        </w:r>
      </w:ins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solicitud</w:t>
      </w:r>
      <w:r w:rsidR="0030355C" w:rsidRPr="0005734D">
        <w:rPr>
          <w:rFonts w:asciiTheme="minorHAnsi" w:eastAsia="Arial" w:hAnsiTheme="minorHAnsi" w:cstheme="minorHAnsi"/>
          <w:color w:val="333333"/>
        </w:rPr>
        <w:t xml:space="preserve"> y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30355C" w:rsidRPr="0005734D">
        <w:rPr>
          <w:rFonts w:asciiTheme="minorHAnsi" w:eastAsia="Arial" w:hAnsiTheme="minorHAnsi" w:cstheme="minorHAnsi"/>
          <w:color w:val="333333"/>
        </w:rPr>
        <w:t>detalle de solicitud</w:t>
      </w:r>
      <w:r w:rsidR="002170E0" w:rsidRPr="0005734D">
        <w:rPr>
          <w:rFonts w:asciiTheme="minorHAnsi" w:eastAsia="Arial" w:hAnsiTheme="minorHAnsi" w:cstheme="minorHAnsi"/>
          <w:color w:val="333333"/>
        </w:rPr>
        <w:t>.</w:t>
      </w:r>
    </w:p>
    <w:p w14:paraId="09C296E4" w14:textId="44EF0FCE" w:rsidR="002170E0" w:rsidRPr="0005734D" w:rsidRDefault="00780CB5" w:rsidP="002170E0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Guarda el historial y habilita la modificación </w:t>
      </w:r>
      <w:r w:rsidR="002170E0" w:rsidRPr="0005734D">
        <w:rPr>
          <w:rFonts w:asciiTheme="minorHAnsi" w:eastAsia="Arial" w:hAnsiTheme="minorHAnsi" w:cstheme="minorHAnsi"/>
          <w:color w:val="333333"/>
        </w:rPr>
        <w:t>(</w:t>
      </w:r>
      <w:r w:rsidR="009F3E96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7BE2174" wp14:editId="0DD8E2B1">
            <wp:extent cx="170597" cy="170597"/>
            <wp:effectExtent l="0" t="0" r="1270" b="1270"/>
            <wp:docPr id="365" name="Imagen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" cy="17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E96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tarea de </w:t>
      </w:r>
      <w:r w:rsidR="009F3E96" w:rsidRPr="0005734D">
        <w:rPr>
          <w:rFonts w:asciiTheme="minorHAnsi" w:eastAsia="Arial" w:hAnsiTheme="minorHAnsi" w:cstheme="minorHAnsi"/>
          <w:color w:val="333333"/>
        </w:rPr>
        <w:t>servicio</w:t>
      </w:r>
      <w:r w:rsidR="002170E0" w:rsidRPr="0005734D">
        <w:rPr>
          <w:rFonts w:asciiTheme="minorHAnsi" w:eastAsia="Arial" w:hAnsiTheme="minorHAnsi" w:cstheme="minorHAnsi"/>
          <w:color w:val="333333"/>
        </w:rPr>
        <w:t>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el sistema </w:t>
      </w:r>
      <w:r w:rsidR="0073560F" w:rsidRPr="0005734D">
        <w:rPr>
          <w:rFonts w:asciiTheme="minorHAnsi" w:eastAsia="Arial" w:hAnsiTheme="minorHAnsi" w:cstheme="minorHAnsi"/>
          <w:color w:val="333333"/>
        </w:rPr>
        <w:t>almacena la información previamente registrada y habilita la modificación de los avances</w:t>
      </w:r>
      <w:r w:rsidR="00E36FB9" w:rsidRPr="0005734D">
        <w:rPr>
          <w:rFonts w:asciiTheme="minorHAnsi" w:eastAsia="Arial" w:hAnsiTheme="minorHAnsi" w:cstheme="minorHAnsi"/>
          <w:color w:val="333333"/>
        </w:rPr>
        <w:t xml:space="preserve"> cambiando el estado</w:t>
      </w:r>
      <w:r w:rsidR="00626ACB" w:rsidRPr="0005734D">
        <w:rPr>
          <w:rFonts w:asciiTheme="minorHAnsi" w:eastAsia="Arial" w:hAnsiTheme="minorHAnsi" w:cstheme="minorHAnsi"/>
          <w:color w:val="333333"/>
        </w:rPr>
        <w:t xml:space="preserve"> del Informe de Avance</w:t>
      </w:r>
      <w:r w:rsidR="00E36FB9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626ACB" w:rsidRPr="0005734D">
        <w:rPr>
          <w:rFonts w:asciiTheme="minorHAnsi" w:eastAsia="Arial" w:hAnsiTheme="minorHAnsi" w:cstheme="minorHAnsi"/>
          <w:color w:val="333333"/>
        </w:rPr>
        <w:t>a</w:t>
      </w:r>
      <w:r w:rsidR="00E36FB9" w:rsidRPr="0005734D">
        <w:rPr>
          <w:rFonts w:asciiTheme="minorHAnsi" w:eastAsia="Arial" w:hAnsiTheme="minorHAnsi" w:cstheme="minorHAnsi"/>
          <w:color w:val="333333"/>
        </w:rPr>
        <w:t xml:space="preserve"> “Borrador”</w:t>
      </w:r>
      <w:r w:rsidR="002170E0" w:rsidRPr="0005734D">
        <w:rPr>
          <w:rFonts w:asciiTheme="minorHAnsi" w:eastAsia="Arial" w:hAnsiTheme="minorHAnsi" w:cstheme="minorHAnsi"/>
          <w:color w:val="333333"/>
        </w:rPr>
        <w:t>.</w:t>
      </w:r>
    </w:p>
    <w:p w14:paraId="09236ED1" w14:textId="7CD61A5D" w:rsidR="002170E0" w:rsidRPr="0005734D" w:rsidRDefault="009E1265" w:rsidP="002170E0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Rectificar Informe de avance de indicadores</w:t>
      </w:r>
      <w:r w:rsidR="002170E0" w:rsidRPr="0005734D">
        <w:rPr>
          <w:rFonts w:asciiTheme="minorHAnsi" w:hAnsiTheme="minorHAnsi" w:cstheme="minorHAnsi"/>
        </w:rPr>
        <w:t xml:space="preserve"> </w:t>
      </w:r>
      <w:r w:rsidR="00B82C39" w:rsidRPr="0005734D">
        <w:rPr>
          <w:rFonts w:asciiTheme="minorHAnsi" w:eastAsia="Arial" w:hAnsiTheme="minorHAnsi" w:cstheme="minorHAnsi"/>
          <w:color w:val="333333"/>
        </w:rPr>
        <w:t>(</w:t>
      </w:r>
      <w:r w:rsidR="00B82C39"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09DDEF36" wp14:editId="222EA331">
            <wp:extent cx="171062" cy="167061"/>
            <wp:effectExtent l="0" t="0" r="635" b="4445"/>
            <wp:docPr id="366" name="Imagen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C39"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CA0B74">
        <w:rPr>
          <w:rFonts w:asciiTheme="minorHAnsi" w:eastAsia="Arial" w:hAnsiTheme="minorHAnsi" w:cstheme="minorHAnsi"/>
          <w:color w:val="333333"/>
        </w:rPr>
        <w:t>;</w:t>
      </w:r>
      <w:r w:rsidR="002170E0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B82C39" w:rsidRPr="0005734D">
        <w:rPr>
          <w:rFonts w:asciiTheme="minorHAnsi" w:eastAsia="Arial" w:hAnsiTheme="minorHAnsi" w:cstheme="minorHAnsi"/>
          <w:color w:val="333333"/>
        </w:rPr>
        <w:t>El usuario puede modificar la información registrada en el “Informe de Avance”</w:t>
      </w:r>
      <w:r w:rsidR="002170E0" w:rsidRPr="0005734D">
        <w:rPr>
          <w:rFonts w:asciiTheme="minorHAnsi" w:eastAsia="Arial" w:hAnsiTheme="minorHAnsi" w:cstheme="minorHAnsi"/>
          <w:color w:val="333333"/>
        </w:rPr>
        <w:t>.</w:t>
      </w:r>
    </w:p>
    <w:p w14:paraId="2F5EEE11" w14:textId="43F8D7F9" w:rsidR="002170E0" w:rsidRPr="0005734D" w:rsidRDefault="00CE7BCE" w:rsidP="002170E0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Rectificar avance de indicadores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7B9EB317" wp14:editId="12498134">
            <wp:extent cx="171062" cy="167061"/>
            <wp:effectExtent l="0" t="0" r="635" b="4445"/>
            <wp:docPr id="367" name="Imagen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usuario), el usuario puede modificar la información registrada en los avances de</w:t>
      </w:r>
      <w:r w:rsidR="00EB19FB" w:rsidRPr="0005734D">
        <w:rPr>
          <w:rFonts w:asciiTheme="minorHAnsi" w:eastAsia="Arial" w:hAnsiTheme="minorHAnsi" w:cstheme="minorHAnsi"/>
          <w:color w:val="333333"/>
        </w:rPr>
        <w:t xml:space="preserve"> los indicadores</w:t>
      </w:r>
      <w:r w:rsidRPr="0005734D">
        <w:rPr>
          <w:rFonts w:asciiTheme="minorHAnsi" w:eastAsia="Arial" w:hAnsiTheme="minorHAnsi" w:cstheme="minorHAnsi"/>
          <w:color w:val="333333"/>
        </w:rPr>
        <w:t>.</w:t>
      </w:r>
    </w:p>
    <w:p w14:paraId="7631C879" w14:textId="77777777" w:rsidR="002E2527" w:rsidRPr="0005734D" w:rsidRDefault="002E2527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>Presentación preliminar de informe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59A4A230" wp14:editId="1BEEFCF5">
            <wp:extent cx="163773" cy="163773"/>
            <wp:effectExtent l="0" t="0" r="8255" b="8255"/>
            <wp:docPr id="369" name="Imagen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servicio), cuando el usuario decide culminar y enviar el informe a la UIF, el sistema le muestra una versión preliminar con la información de avance registrada.</w:t>
      </w:r>
    </w:p>
    <w:p w14:paraId="6EE4CAE8" w14:textId="32220BCE" w:rsidR="002E2527" w:rsidRPr="0005734D" w:rsidRDefault="002E2527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lastRenderedPageBreak/>
        <w:t>Presentación de informe final</w:t>
      </w:r>
      <w:r w:rsidR="00CF46DB" w:rsidRPr="0005734D">
        <w:rPr>
          <w:rFonts w:asciiTheme="minorHAnsi" w:hAnsiTheme="minorHAnsi" w:cstheme="minorHAnsi"/>
          <w:b/>
        </w:rPr>
        <w:t xml:space="preserve"> rectificado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3A6AFD99" wp14:editId="358FB212">
            <wp:extent cx="163773" cy="163773"/>
            <wp:effectExtent l="0" t="0" r="8255" b="8255"/>
            <wp:docPr id="370" name="Imagen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2" cy="17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servicio)</w:t>
      </w:r>
      <w:r w:rsidR="00DE35C3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cua</w:t>
      </w:r>
      <w:r w:rsidR="000D13C8">
        <w:rPr>
          <w:rFonts w:asciiTheme="minorHAnsi" w:eastAsia="Arial" w:hAnsiTheme="minorHAnsi" w:cstheme="minorHAnsi"/>
          <w:color w:val="333333"/>
        </w:rPr>
        <w:t>ndo</w:t>
      </w:r>
      <w:r w:rsidRPr="0005734D">
        <w:rPr>
          <w:rFonts w:asciiTheme="minorHAnsi" w:eastAsia="Arial" w:hAnsiTheme="minorHAnsi" w:cstheme="minorHAnsi"/>
          <w:color w:val="333333"/>
        </w:rPr>
        <w:t xml:space="preserve"> el usuario confirma, el sistema cambia el estado </w:t>
      </w:r>
      <w:r w:rsidR="000D13C8" w:rsidRPr="0005734D">
        <w:rPr>
          <w:rFonts w:asciiTheme="minorHAnsi" w:eastAsia="Arial" w:hAnsiTheme="minorHAnsi" w:cstheme="minorHAnsi"/>
          <w:color w:val="333333"/>
        </w:rPr>
        <w:t>del Informe de Avance</w:t>
      </w:r>
      <w:r w:rsidR="000D13C8">
        <w:rPr>
          <w:rFonts w:asciiTheme="minorHAnsi" w:eastAsia="Arial" w:hAnsiTheme="minorHAnsi" w:cstheme="minorHAnsi"/>
          <w:color w:val="333333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de “Borrador” a “</w:t>
      </w:r>
      <w:r w:rsidR="00E36FB9" w:rsidRPr="0005734D">
        <w:rPr>
          <w:rFonts w:asciiTheme="minorHAnsi" w:eastAsia="Arial" w:hAnsiTheme="minorHAnsi" w:cstheme="minorHAnsi"/>
          <w:color w:val="333333"/>
        </w:rPr>
        <w:t>Rectificado</w:t>
      </w:r>
      <w:r w:rsidRPr="0005734D">
        <w:rPr>
          <w:rFonts w:asciiTheme="minorHAnsi" w:eastAsia="Arial" w:hAnsiTheme="minorHAnsi" w:cstheme="minorHAnsi"/>
          <w:color w:val="333333"/>
        </w:rPr>
        <w:t>”, con este nuevo estado, el informe no es editable.</w:t>
      </w:r>
    </w:p>
    <w:p w14:paraId="5A491759" w14:textId="26F96A26" w:rsidR="002E2527" w:rsidRPr="0005734D" w:rsidRDefault="002E2527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Envío automático </w:t>
      </w:r>
      <w:r w:rsidR="00626ACB" w:rsidRPr="0005734D">
        <w:rPr>
          <w:rFonts w:asciiTheme="minorHAnsi" w:hAnsiTheme="minorHAnsi" w:cstheme="minorHAnsi"/>
          <w:b/>
        </w:rPr>
        <w:t>d</w:t>
      </w:r>
      <w:r w:rsidRPr="0005734D">
        <w:rPr>
          <w:rFonts w:asciiTheme="minorHAnsi" w:hAnsiTheme="minorHAnsi" w:cstheme="minorHAnsi"/>
          <w:b/>
        </w:rPr>
        <w:t>e email</w:t>
      </w:r>
      <w:r w:rsidRPr="0005734D">
        <w:rPr>
          <w:rFonts w:asciiTheme="minorHAnsi" w:hAnsiTheme="minorHAnsi" w:cstheme="minorHAnsi"/>
        </w:rPr>
        <w:t xml:space="preserve">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4AF2E0F" wp14:editId="2F86E744">
            <wp:extent cx="159026" cy="151090"/>
            <wp:effectExtent l="0" t="0" r="0" b="1905"/>
            <wp:docPr id="371" name="Imagen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0" cy="1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envío)</w:t>
      </w:r>
      <w:r w:rsidR="00DE35C3">
        <w:rPr>
          <w:rFonts w:asciiTheme="minorHAnsi" w:eastAsia="Arial" w:hAnsiTheme="minorHAnsi" w:cstheme="minorHAnsi"/>
          <w:color w:val="333333"/>
        </w:rPr>
        <w:t>;</w:t>
      </w:r>
      <w:r w:rsidRPr="0005734D">
        <w:rPr>
          <w:rFonts w:asciiTheme="minorHAnsi" w:eastAsia="Arial" w:hAnsiTheme="minorHAnsi" w:cstheme="minorHAnsi"/>
          <w:color w:val="333333"/>
        </w:rPr>
        <w:t xml:space="preserve"> el sistema envía un email a la cuenta de correo electrónico de los usuarios con el perfil “Gestor de información UIF” indicando que un informe de avance ha sido enviado por la entidad.</w:t>
      </w:r>
    </w:p>
    <w:p w14:paraId="67DFC71C" w14:textId="55936184" w:rsidR="002170E0" w:rsidRPr="0005734D" w:rsidRDefault="00C932C9" w:rsidP="002E2527">
      <w:pPr>
        <w:pStyle w:val="Prrafodelista"/>
        <w:numPr>
          <w:ilvl w:val="0"/>
          <w:numId w:val="39"/>
        </w:numPr>
        <w:jc w:val="both"/>
        <w:rPr>
          <w:lang w:eastAsia="es-PE"/>
        </w:rPr>
      </w:pPr>
      <w:r w:rsidRPr="0005734D">
        <w:rPr>
          <w:rFonts w:asciiTheme="minorHAnsi" w:hAnsiTheme="minorHAnsi" w:cstheme="minorHAnsi"/>
          <w:b/>
        </w:rPr>
        <w:t xml:space="preserve">Recepción de email indicando que se ha registrado </w:t>
      </w:r>
      <w:r w:rsidR="00F3622F" w:rsidRPr="0005734D">
        <w:rPr>
          <w:rFonts w:asciiTheme="minorHAnsi" w:hAnsiTheme="minorHAnsi" w:cstheme="minorHAnsi"/>
          <w:b/>
        </w:rPr>
        <w:t>una rectificación</w:t>
      </w:r>
      <w:r w:rsidRPr="0005734D">
        <w:rPr>
          <w:rFonts w:asciiTheme="minorHAnsi" w:hAnsiTheme="minorHAnsi" w:cstheme="minorHAnsi"/>
          <w:b/>
        </w:rPr>
        <w:t xml:space="preserve"> de Informe de avance</w:t>
      </w:r>
      <w:r w:rsidR="002E2527" w:rsidRPr="0005734D">
        <w:rPr>
          <w:rFonts w:asciiTheme="minorHAnsi" w:hAnsiTheme="minorHAnsi" w:cstheme="minorHAnsi"/>
        </w:rPr>
        <w:t xml:space="preserve">, </w:t>
      </w:r>
      <w:r w:rsidR="002E2527" w:rsidRPr="0005734D">
        <w:rPr>
          <w:rFonts w:asciiTheme="minorHAnsi" w:eastAsia="Arial" w:hAnsiTheme="minorHAnsi" w:cstheme="minorHAnsi"/>
          <w:color w:val="333333"/>
        </w:rPr>
        <w:t>(</w:t>
      </w:r>
      <w:r w:rsidR="002E2527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6562F22B" wp14:editId="1FF14CFD">
            <wp:extent cx="146551" cy="143123"/>
            <wp:effectExtent l="0" t="0" r="6350" b="0"/>
            <wp:docPr id="372" name="Imagen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6" cy="14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527" w:rsidRPr="0005734D">
        <w:rPr>
          <w:rFonts w:asciiTheme="minorHAnsi" w:eastAsia="Arial" w:hAnsiTheme="minorHAnsi" w:cstheme="minorHAnsi"/>
          <w:color w:val="333333"/>
        </w:rPr>
        <w:t xml:space="preserve"> tarea de recepción), el usuario recibe en su bandeja de correo el mensaje con la indicación de envío de un informe de avance</w:t>
      </w:r>
      <w:r w:rsidRPr="0005734D">
        <w:rPr>
          <w:rFonts w:asciiTheme="minorHAnsi" w:eastAsia="Arial" w:hAnsiTheme="minorHAnsi" w:cstheme="minorHAnsi"/>
          <w:color w:val="333333"/>
        </w:rPr>
        <w:t xml:space="preserve"> rectificado</w:t>
      </w:r>
      <w:r w:rsidR="002E2527" w:rsidRPr="0005734D">
        <w:rPr>
          <w:rFonts w:asciiTheme="minorHAnsi" w:eastAsia="Arial" w:hAnsiTheme="minorHAnsi" w:cstheme="minorHAnsi"/>
          <w:color w:val="333333"/>
        </w:rPr>
        <w:t>.</w:t>
      </w:r>
    </w:p>
    <w:p w14:paraId="1B50D879" w14:textId="77777777" w:rsidR="005041A8" w:rsidRPr="002170E0" w:rsidRDefault="005041A8" w:rsidP="005041A8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</w:rPr>
      </w:pPr>
    </w:p>
    <w:p w14:paraId="6D469DA6" w14:textId="1AC09D42" w:rsidR="005041A8" w:rsidRDefault="00E45530" w:rsidP="005041A8">
      <w:pPr>
        <w:pStyle w:val="Ttulo3"/>
      </w:pPr>
      <w:bookmarkStart w:id="83" w:name="_Toc14679082"/>
      <w:r w:rsidRPr="00E45530">
        <w:t>Consolidado de Informes de avance de indicadores</w:t>
      </w:r>
      <w:bookmarkEnd w:id="83"/>
    </w:p>
    <w:p w14:paraId="491AE41D" w14:textId="7ECCBF3C" w:rsidR="005041A8" w:rsidRDefault="00E6561C" w:rsidP="00DE35C3">
      <w:pPr>
        <w:ind w:left="708"/>
        <w:jc w:val="both"/>
        <w:rPr>
          <w:rFonts w:asciiTheme="minorHAnsi" w:eastAsia="Arial" w:hAnsiTheme="minorHAnsi" w:cstheme="minorHAnsi"/>
          <w:color w:val="333333"/>
        </w:rPr>
      </w:pPr>
      <w:r w:rsidRPr="0005734D">
        <w:rPr>
          <w:rFonts w:asciiTheme="minorHAnsi" w:eastAsia="Arial" w:hAnsiTheme="minorHAnsi" w:cstheme="minorHAnsi"/>
          <w:color w:val="333333"/>
        </w:rPr>
        <w:t xml:space="preserve">Cuando se han recibido los </w:t>
      </w:r>
      <w:r w:rsidR="00F3622F" w:rsidRPr="0005734D">
        <w:rPr>
          <w:rFonts w:asciiTheme="minorHAnsi" w:eastAsia="Arial" w:hAnsiTheme="minorHAnsi" w:cstheme="minorHAnsi"/>
          <w:color w:val="333333"/>
        </w:rPr>
        <w:t>informes de avance</w:t>
      </w:r>
      <w:r w:rsidR="00571A00" w:rsidRPr="0005734D">
        <w:rPr>
          <w:rFonts w:asciiTheme="minorHAnsi" w:eastAsia="Arial" w:hAnsiTheme="minorHAnsi" w:cstheme="minorHAnsi"/>
          <w:color w:val="333333"/>
        </w:rPr>
        <w:t xml:space="preserve"> de las entidades miembros de CONTALAFT el usuario con el perfil “Gestor de información UIF” accede al Módulo de Monitoreo del PNLCLAFT</w:t>
      </w:r>
      <w:r w:rsidR="002E06A9">
        <w:rPr>
          <w:rFonts w:asciiTheme="minorHAnsi" w:eastAsia="Arial" w:hAnsiTheme="minorHAnsi" w:cstheme="minorHAnsi"/>
          <w:color w:val="333333"/>
        </w:rPr>
        <w:t>,</w:t>
      </w:r>
      <w:r w:rsidR="00556D64" w:rsidRPr="0005734D">
        <w:rPr>
          <w:rFonts w:asciiTheme="minorHAnsi" w:eastAsia="Arial" w:hAnsiTheme="minorHAnsi" w:cstheme="minorHAnsi"/>
          <w:color w:val="333333"/>
        </w:rPr>
        <w:t xml:space="preserve"> extrae el reporte </w:t>
      </w:r>
      <w:r w:rsidR="00DA2457" w:rsidRPr="0005734D">
        <w:rPr>
          <w:rFonts w:asciiTheme="minorHAnsi" w:eastAsia="Arial" w:hAnsiTheme="minorHAnsi" w:cstheme="minorHAnsi"/>
          <w:color w:val="333333"/>
        </w:rPr>
        <w:t xml:space="preserve">consolidado </w:t>
      </w:r>
      <w:r w:rsidR="00BC1163" w:rsidRPr="0005734D">
        <w:rPr>
          <w:rFonts w:asciiTheme="minorHAnsi" w:eastAsia="Arial" w:hAnsiTheme="minorHAnsi" w:cstheme="minorHAnsi"/>
          <w:color w:val="333333"/>
        </w:rPr>
        <w:t>y tiene acceso a los archivos que dan cuenta del avance de los indicadores</w:t>
      </w:r>
      <w:r w:rsidR="005041A8" w:rsidRPr="0005734D">
        <w:rPr>
          <w:rFonts w:asciiTheme="minorHAnsi" w:eastAsia="Arial" w:hAnsiTheme="minorHAnsi" w:cstheme="minorHAnsi"/>
          <w:color w:val="333333"/>
        </w:rPr>
        <w:t>.</w:t>
      </w:r>
      <w:r w:rsidR="004903D4">
        <w:rPr>
          <w:rFonts w:asciiTheme="minorHAnsi" w:eastAsia="Arial" w:hAnsiTheme="minorHAnsi" w:cstheme="minorHAnsi"/>
          <w:color w:val="333333"/>
        </w:rPr>
        <w:t xml:space="preserve"> El </w:t>
      </w:r>
      <w:r w:rsidR="0097717E">
        <w:rPr>
          <w:rFonts w:asciiTheme="minorHAnsi" w:eastAsia="Arial" w:hAnsiTheme="minorHAnsi" w:cstheme="minorHAnsi"/>
          <w:color w:val="333333"/>
        </w:rPr>
        <w:t>módulo</w:t>
      </w:r>
      <w:r w:rsidR="004903D4">
        <w:rPr>
          <w:rFonts w:asciiTheme="minorHAnsi" w:eastAsia="Arial" w:hAnsiTheme="minorHAnsi" w:cstheme="minorHAnsi"/>
          <w:color w:val="333333"/>
        </w:rPr>
        <w:t xml:space="preserve"> debe permitir</w:t>
      </w:r>
      <w:r w:rsidR="0097717E">
        <w:rPr>
          <w:rFonts w:asciiTheme="minorHAnsi" w:eastAsia="Arial" w:hAnsiTheme="minorHAnsi" w:cstheme="minorHAnsi"/>
          <w:color w:val="333333"/>
        </w:rPr>
        <w:t>:</w:t>
      </w:r>
    </w:p>
    <w:tbl>
      <w:tblPr>
        <w:tblStyle w:val="Tablaconcuadrcula"/>
        <w:tblpPr w:leftFromText="141" w:rightFromText="141" w:vertAnchor="text" w:horzAnchor="page" w:tblpX="2305" w:tblpY="508"/>
        <w:tblW w:w="8217" w:type="dxa"/>
        <w:tblLook w:val="04A0" w:firstRow="1" w:lastRow="0" w:firstColumn="1" w:lastColumn="0" w:noHBand="0" w:noVBand="1"/>
      </w:tblPr>
      <w:tblGrid>
        <w:gridCol w:w="4106"/>
        <w:gridCol w:w="4111"/>
      </w:tblGrid>
      <w:tr w:rsidR="00EA7CE2" w:rsidRPr="00814DB3" w14:paraId="670C0AF1" w14:textId="77777777" w:rsidTr="00EA7CE2">
        <w:tc>
          <w:tcPr>
            <w:tcW w:w="4106" w:type="dxa"/>
            <w:shd w:val="clear" w:color="auto" w:fill="EEECE1" w:themeFill="background2"/>
          </w:tcPr>
          <w:p w14:paraId="1C5F0646" w14:textId="0480716B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b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b/>
                <w:color w:val="333333"/>
              </w:rPr>
              <w:t>Responsable de indicadores</w:t>
            </w:r>
          </w:p>
          <w:p w14:paraId="100EB6ED" w14:textId="76FD4795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(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>responsable de remitir avances de acciones del Plan Nacional</w:t>
            </w:r>
            <w:r>
              <w:rPr>
                <w:rFonts w:asciiTheme="minorHAnsi" w:eastAsia="Arial" w:hAnsiTheme="minorHAnsi" w:cstheme="minorHAnsi"/>
                <w:color w:val="333333"/>
              </w:rPr>
              <w:t>)</w:t>
            </w:r>
          </w:p>
        </w:tc>
        <w:tc>
          <w:tcPr>
            <w:tcW w:w="4111" w:type="dxa"/>
            <w:shd w:val="clear" w:color="auto" w:fill="EEECE1" w:themeFill="background2"/>
          </w:tcPr>
          <w:p w14:paraId="31BC8CCD" w14:textId="29726420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b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b/>
                <w:color w:val="333333"/>
              </w:rPr>
              <w:t>Gestor de información UIF</w:t>
            </w:r>
          </w:p>
          <w:p w14:paraId="1F8C5E58" w14:textId="3A6E3A3A" w:rsidR="00EA7CE2" w:rsidRPr="00EA7CE2" w:rsidRDefault="00EA7CE2" w:rsidP="00EA7CE2">
            <w:pPr>
              <w:spacing w:after="120" w:line="240" w:lineRule="auto"/>
              <w:jc w:val="center"/>
              <w:rPr>
                <w:rFonts w:asciiTheme="minorHAnsi" w:eastAsia="Arial" w:hAnsiTheme="minorHAnsi" w:cstheme="minorHAnsi"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color w:val="333333"/>
              </w:rPr>
              <w:t>Secretaría Técnica de la CONTRALAFT (monitoreo de avances del Plan Nacional)</w:t>
            </w:r>
          </w:p>
        </w:tc>
      </w:tr>
      <w:tr w:rsidR="00EA7CE2" w:rsidRPr="00814DB3" w14:paraId="34C5B626" w14:textId="77777777" w:rsidTr="00EA7CE2">
        <w:trPr>
          <w:trHeight w:val="1915"/>
        </w:trPr>
        <w:tc>
          <w:tcPr>
            <w:tcW w:w="4106" w:type="dxa"/>
          </w:tcPr>
          <w:p w14:paraId="04CF6733" w14:textId="544AD908" w:rsidR="00EA7CE2" w:rsidRPr="00EA7CE2" w:rsidRDefault="00EA7CE2" w:rsidP="00EA7CE2">
            <w:pPr>
              <w:spacing w:after="0" w:line="240" w:lineRule="auto"/>
              <w:ind w:left="29"/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 w:rsidRPr="00EA7CE2">
              <w:rPr>
                <w:rFonts w:asciiTheme="minorHAnsi" w:eastAsia="Arial" w:hAnsiTheme="minorHAnsi" w:cstheme="minorHAnsi"/>
                <w:color w:val="333333"/>
              </w:rPr>
              <w:t>Visualiza</w:t>
            </w:r>
            <w:r>
              <w:rPr>
                <w:rFonts w:asciiTheme="minorHAnsi" w:eastAsia="Arial" w:hAnsiTheme="minorHAnsi" w:cstheme="minorHAnsi"/>
                <w:color w:val="333333"/>
              </w:rPr>
              <w:t>r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 xml:space="preserve"> las metas e indicadores de las acciones de las cuales es responsable y en las que apoya. </w:t>
            </w:r>
          </w:p>
        </w:tc>
        <w:tc>
          <w:tcPr>
            <w:tcW w:w="4111" w:type="dxa"/>
          </w:tcPr>
          <w:p w14:paraId="731DCBFA" w14:textId="25370543" w:rsidR="00EA7CE2" w:rsidRPr="00EA7CE2" w:rsidRDefault="00EA7CE2" w:rsidP="00EA7CE2">
            <w:pPr>
              <w:spacing w:after="0" w:line="240" w:lineRule="auto"/>
              <w:ind w:left="35"/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V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 xml:space="preserve">isualizar las acciones, indicadores, metas y responsables; donde se establezca el nivel de cumplimiento general (cumplida, en ejecución y pendiente). Asimismo, se requiere </w:t>
            </w:r>
            <w:r>
              <w:rPr>
                <w:rFonts w:asciiTheme="minorHAnsi" w:eastAsia="Arial" w:hAnsiTheme="minorHAnsi" w:cstheme="minorHAnsi"/>
                <w:color w:val="333333"/>
              </w:rPr>
              <w:t xml:space="preserve">conocer 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 xml:space="preserve">el nivel de cumplimiento de la acción en relación a la meta anual. </w:t>
            </w:r>
          </w:p>
          <w:p w14:paraId="23B6BEE2" w14:textId="7F600333" w:rsidR="00EA7CE2" w:rsidRPr="00EA7CE2" w:rsidRDefault="00EA7CE2" w:rsidP="00EA7CE2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333333"/>
              </w:rPr>
            </w:pPr>
          </w:p>
        </w:tc>
      </w:tr>
      <w:tr w:rsidR="00EA7CE2" w:rsidRPr="00814DB3" w14:paraId="373D54B8" w14:textId="77777777" w:rsidTr="00EA7CE2">
        <w:trPr>
          <w:trHeight w:val="1166"/>
        </w:trPr>
        <w:tc>
          <w:tcPr>
            <w:tcW w:w="4106" w:type="dxa"/>
          </w:tcPr>
          <w:p w14:paraId="5D10A438" w14:textId="66BF7ADD" w:rsidR="00EA7CE2" w:rsidRPr="00EA7CE2" w:rsidRDefault="00EA7CE2" w:rsidP="00EA7CE2">
            <w:pPr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O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>btener un reporte sobre el cumplimiento de las acciones que le corresponden</w:t>
            </w:r>
            <w:r w:rsidR="005D66F7">
              <w:rPr>
                <w:rFonts w:asciiTheme="minorHAnsi" w:eastAsia="Arial" w:hAnsiTheme="minorHAnsi" w:cstheme="minorHAnsi"/>
                <w:color w:val="333333"/>
              </w:rPr>
              <w:t xml:space="preserve"> a la institución</w:t>
            </w:r>
            <w:r w:rsidRPr="00EA7CE2">
              <w:rPr>
                <w:rFonts w:asciiTheme="minorHAnsi" w:eastAsia="Arial" w:hAnsiTheme="minorHAnsi" w:cstheme="minorHAnsi"/>
                <w:color w:val="333333"/>
              </w:rPr>
              <w:t>.</w:t>
            </w:r>
          </w:p>
        </w:tc>
        <w:tc>
          <w:tcPr>
            <w:tcW w:w="4111" w:type="dxa"/>
          </w:tcPr>
          <w:p w14:paraId="512C9AD9" w14:textId="2D236CCD" w:rsidR="00EA7CE2" w:rsidRPr="005D66F7" w:rsidRDefault="005D66F7" w:rsidP="005D66F7">
            <w:pPr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 xml:space="preserve">Conocer </w:t>
            </w:r>
            <w:r w:rsidR="00EA7CE2" w:rsidRPr="005D66F7">
              <w:rPr>
                <w:rFonts w:asciiTheme="minorHAnsi" w:eastAsia="Arial" w:hAnsiTheme="minorHAnsi" w:cstheme="minorHAnsi"/>
                <w:color w:val="333333"/>
              </w:rPr>
              <w:t xml:space="preserve">si se les remitió el correo recordatorio o el confirmatorio. </w:t>
            </w:r>
          </w:p>
        </w:tc>
      </w:tr>
      <w:tr w:rsidR="00EA7CE2" w:rsidRPr="00814DB3" w14:paraId="114319E9" w14:textId="77777777" w:rsidTr="005D66F7">
        <w:trPr>
          <w:trHeight w:val="1080"/>
        </w:trPr>
        <w:tc>
          <w:tcPr>
            <w:tcW w:w="4106" w:type="dxa"/>
          </w:tcPr>
          <w:p w14:paraId="46E7E12C" w14:textId="32729B41" w:rsidR="00EA7CE2" w:rsidRPr="00EA7CE2" w:rsidRDefault="00EA7CE2" w:rsidP="00EA7CE2">
            <w:pPr>
              <w:spacing w:after="0" w:line="240" w:lineRule="auto"/>
              <w:ind w:left="29"/>
              <w:jc w:val="both"/>
              <w:rPr>
                <w:rFonts w:asciiTheme="minorHAnsi" w:eastAsia="Arial" w:hAnsiTheme="minorHAnsi" w:cstheme="minorHAnsi"/>
                <w:color w:val="333333"/>
              </w:rPr>
            </w:pPr>
          </w:p>
        </w:tc>
        <w:tc>
          <w:tcPr>
            <w:tcW w:w="4111" w:type="dxa"/>
          </w:tcPr>
          <w:p w14:paraId="48B63604" w14:textId="4D561AD7" w:rsidR="00EA7CE2" w:rsidRPr="00EA7CE2" w:rsidRDefault="005D66F7" w:rsidP="005D66F7">
            <w:pPr>
              <w:spacing w:after="0" w:line="240" w:lineRule="auto"/>
              <w:ind w:left="34"/>
              <w:jc w:val="both"/>
              <w:rPr>
                <w:rFonts w:asciiTheme="minorHAnsi" w:eastAsia="Arial" w:hAnsiTheme="minorHAnsi" w:cstheme="minorHAnsi"/>
                <w:color w:val="333333"/>
              </w:rPr>
            </w:pPr>
            <w:r>
              <w:rPr>
                <w:rFonts w:asciiTheme="minorHAnsi" w:eastAsia="Arial" w:hAnsiTheme="minorHAnsi" w:cstheme="minorHAnsi"/>
                <w:color w:val="333333"/>
              </w:rPr>
              <w:t>Visualizar el</w:t>
            </w:r>
            <w:r w:rsidR="00EA7CE2" w:rsidRPr="00EA7CE2">
              <w:rPr>
                <w:rFonts w:asciiTheme="minorHAnsi" w:eastAsia="Arial" w:hAnsiTheme="minorHAnsi" w:cstheme="minorHAnsi"/>
                <w:color w:val="333333"/>
              </w:rPr>
              <w:t xml:space="preserve"> cumplimiento de todas las acciones; por porcentajes, que permita extraer gráficos estadísticos. </w:t>
            </w:r>
          </w:p>
        </w:tc>
      </w:tr>
    </w:tbl>
    <w:p w14:paraId="47933CBB" w14:textId="77777777" w:rsidR="00D42AF6" w:rsidRPr="0005734D" w:rsidRDefault="00D42AF6" w:rsidP="00DE35C3">
      <w:pPr>
        <w:ind w:left="708"/>
        <w:jc w:val="both"/>
        <w:rPr>
          <w:rFonts w:asciiTheme="minorHAnsi" w:eastAsia="Arial" w:hAnsiTheme="minorHAnsi" w:cstheme="minorHAnsi"/>
          <w:color w:val="333333"/>
        </w:rPr>
      </w:pPr>
    </w:p>
    <w:p w14:paraId="27ADFB49" w14:textId="77777777" w:rsidR="005041A8" w:rsidRDefault="005041A8" w:rsidP="005041A8">
      <w:pPr>
        <w:spacing w:after="0" w:line="240" w:lineRule="auto"/>
        <w:rPr>
          <w:rFonts w:asciiTheme="minorHAnsi" w:hAnsiTheme="minorHAnsi" w:cstheme="minorHAnsi"/>
          <w:b/>
          <w:bCs/>
          <w:color w:val="AD0101"/>
          <w:sz w:val="18"/>
          <w:szCs w:val="18"/>
          <w:lang w:val="es-ES"/>
        </w:rPr>
      </w:pPr>
    </w:p>
    <w:p w14:paraId="5917366E" w14:textId="755E0F21" w:rsidR="005041A8" w:rsidRDefault="005041A8" w:rsidP="005041A8">
      <w:pPr>
        <w:pStyle w:val="Descripcin1"/>
        <w:keepNext/>
        <w:jc w:val="center"/>
        <w:rPr>
          <w:rFonts w:asciiTheme="minorHAnsi" w:hAnsiTheme="minorHAnsi" w:cstheme="minorHAnsi"/>
          <w:b w:val="0"/>
          <w:bCs w:val="0"/>
        </w:rPr>
      </w:pPr>
      <w:bookmarkStart w:id="84" w:name="_Toc14679124"/>
      <w:r w:rsidRPr="00D44574">
        <w:rPr>
          <w:rFonts w:asciiTheme="minorHAnsi" w:hAnsiTheme="minorHAnsi" w:cstheme="minorHAnsi"/>
        </w:rPr>
        <w:lastRenderedPageBreak/>
        <w:t xml:space="preserve">Gráfico </w:t>
      </w:r>
      <w:r w:rsidRPr="00D44574">
        <w:rPr>
          <w:rFonts w:asciiTheme="minorHAnsi" w:hAnsiTheme="minorHAnsi" w:cstheme="minorHAnsi"/>
        </w:rPr>
        <w:fldChar w:fldCharType="begin"/>
      </w:r>
      <w:r w:rsidRPr="00D44574">
        <w:rPr>
          <w:rFonts w:asciiTheme="minorHAnsi" w:hAnsiTheme="minorHAnsi" w:cstheme="minorHAnsi"/>
        </w:rPr>
        <w:instrText xml:space="preserve"> SEQ Gráfico \* ARABIC </w:instrText>
      </w:r>
      <w:r w:rsidRPr="00D44574">
        <w:rPr>
          <w:rFonts w:asciiTheme="minorHAnsi" w:hAnsiTheme="minorHAnsi" w:cstheme="minorHAnsi"/>
        </w:rPr>
        <w:fldChar w:fldCharType="separate"/>
      </w:r>
      <w:r w:rsidR="0097717E">
        <w:rPr>
          <w:rFonts w:asciiTheme="minorHAnsi" w:hAnsiTheme="minorHAnsi" w:cstheme="minorHAnsi"/>
          <w:noProof/>
        </w:rPr>
        <w:t>10</w:t>
      </w:r>
      <w:r w:rsidRPr="00D44574">
        <w:rPr>
          <w:rFonts w:asciiTheme="minorHAnsi" w:hAnsiTheme="minorHAnsi" w:cstheme="minorHAnsi"/>
          <w:noProof/>
        </w:rPr>
        <w:fldChar w:fldCharType="end"/>
      </w:r>
      <w:r w:rsidRPr="00D44574">
        <w:rPr>
          <w:rFonts w:asciiTheme="minorHAnsi" w:hAnsiTheme="minorHAnsi" w:cstheme="minorHAnsi"/>
        </w:rPr>
        <w:t xml:space="preserve">: </w:t>
      </w:r>
      <w:r w:rsidR="00DE35C3">
        <w:rPr>
          <w:rFonts w:asciiTheme="minorHAnsi" w:hAnsiTheme="minorHAnsi" w:cstheme="minorHAnsi"/>
        </w:rPr>
        <w:t>Subp</w:t>
      </w:r>
      <w:r>
        <w:rPr>
          <w:rFonts w:asciiTheme="minorHAnsi" w:hAnsiTheme="minorHAnsi" w:cstheme="minorHAnsi"/>
        </w:rPr>
        <w:t xml:space="preserve">roceso de </w:t>
      </w:r>
      <w:r w:rsidR="00CF5510" w:rsidRPr="00CF5510">
        <w:rPr>
          <w:rFonts w:asciiTheme="minorHAnsi" w:hAnsiTheme="minorHAnsi" w:cstheme="minorHAnsi"/>
          <w:bCs w:val="0"/>
        </w:rPr>
        <w:t>Consolidado de Informes de avance de indicadores</w:t>
      </w:r>
      <w:bookmarkEnd w:id="8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4"/>
      </w:tblGrid>
      <w:tr w:rsidR="005041A8" w14:paraId="30FBA076" w14:textId="77777777" w:rsidTr="00FB69AE">
        <w:tc>
          <w:tcPr>
            <w:tcW w:w="9004" w:type="dxa"/>
          </w:tcPr>
          <w:p w14:paraId="6A8FFD77" w14:textId="75120FBC" w:rsidR="005041A8" w:rsidRDefault="00DE1CAF" w:rsidP="00FB69A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50F29DC6" wp14:editId="03BF5846">
                  <wp:extent cx="5596917" cy="2902227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r="2216" b="20305"/>
                          <a:stretch/>
                        </pic:blipFill>
                        <pic:spPr bwMode="auto">
                          <a:xfrm>
                            <a:off x="0" y="0"/>
                            <a:ext cx="5597023" cy="290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7ADBA" w14:textId="77777777" w:rsidR="005041A8" w:rsidRPr="00D44574" w:rsidRDefault="005041A8" w:rsidP="005041A8">
      <w:pPr>
        <w:spacing w:line="240" w:lineRule="auto"/>
        <w:ind w:left="567" w:firstLine="141"/>
        <w:rPr>
          <w:rFonts w:asciiTheme="minorHAnsi" w:hAnsiTheme="minorHAnsi" w:cstheme="minorHAnsi"/>
          <w:i/>
          <w:sz w:val="14"/>
          <w:szCs w:val="14"/>
        </w:rPr>
      </w:pPr>
      <w:r w:rsidRPr="00D44574">
        <w:rPr>
          <w:rFonts w:asciiTheme="minorHAnsi" w:hAnsiTheme="minorHAnsi" w:cstheme="minorHAnsi"/>
          <w:i/>
          <w:sz w:val="14"/>
          <w:szCs w:val="14"/>
        </w:rPr>
        <w:t>Fuente: Elaboración propia</w:t>
      </w:r>
    </w:p>
    <w:p w14:paraId="4C8A7277" w14:textId="1515B663" w:rsidR="00DE13C5" w:rsidRPr="0005734D" w:rsidRDefault="00DE13C5" w:rsidP="00DE13C5">
      <w:pPr>
        <w:ind w:left="567"/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</w:rPr>
        <w:t xml:space="preserve">El </w:t>
      </w:r>
      <w:r w:rsidR="002E06A9">
        <w:rPr>
          <w:rFonts w:asciiTheme="minorHAnsi" w:hAnsiTheme="minorHAnsi" w:cstheme="minorHAnsi"/>
        </w:rPr>
        <w:t>sub</w:t>
      </w:r>
      <w:r w:rsidRPr="0005734D">
        <w:rPr>
          <w:rFonts w:asciiTheme="minorHAnsi" w:hAnsiTheme="minorHAnsi" w:cstheme="minorHAnsi"/>
        </w:rPr>
        <w:t>proceso tiene las siguientes tareas:</w:t>
      </w:r>
    </w:p>
    <w:p w14:paraId="765621C2" w14:textId="4A45B37F" w:rsidR="00DE13C5" w:rsidRPr="0005734D" w:rsidRDefault="00895C97" w:rsidP="00DE13C5">
      <w:pPr>
        <w:pStyle w:val="Prrafodelista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 xml:space="preserve">Extraer consolidado de informes de avance </w:t>
      </w:r>
      <w:r w:rsidRPr="0005734D">
        <w:rPr>
          <w:rFonts w:asciiTheme="minorHAnsi" w:eastAsia="Arial" w:hAnsiTheme="minorHAnsi" w:cstheme="minorHAnsi"/>
          <w:color w:val="333333"/>
        </w:rPr>
        <w:t>(</w:t>
      </w:r>
      <w:r w:rsidRPr="0005734D">
        <w:rPr>
          <w:rFonts w:asciiTheme="minorHAnsi" w:eastAsia="Arial" w:hAnsiTheme="minorHAnsi" w:cstheme="minorHAnsi"/>
          <w:b/>
          <w:noProof/>
          <w:color w:val="333333"/>
          <w:lang w:eastAsia="es-PE"/>
        </w:rPr>
        <w:drawing>
          <wp:inline distT="0" distB="0" distL="0" distR="0" wp14:anchorId="5A1AC100" wp14:editId="4F6B024D">
            <wp:extent cx="171062" cy="167061"/>
            <wp:effectExtent l="0" t="0" r="635" b="4445"/>
            <wp:docPr id="374" name="Imagen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3" cy="1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4D">
        <w:rPr>
          <w:rFonts w:asciiTheme="minorHAnsi" w:eastAsia="Arial" w:hAnsiTheme="minorHAnsi" w:cstheme="minorHAnsi"/>
          <w:color w:val="333333"/>
        </w:rPr>
        <w:t xml:space="preserve"> tarea de usuario)</w:t>
      </w:r>
      <w:r w:rsidR="002E06A9">
        <w:rPr>
          <w:rFonts w:asciiTheme="minorHAnsi" w:eastAsia="Arial" w:hAnsiTheme="minorHAnsi" w:cstheme="minorHAnsi"/>
          <w:color w:val="333333"/>
        </w:rPr>
        <w:t>;</w:t>
      </w:r>
      <w:r w:rsidR="00DE13C5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F12BF3" w:rsidRPr="0005734D">
        <w:rPr>
          <w:rFonts w:asciiTheme="minorHAnsi" w:eastAsia="Arial" w:hAnsiTheme="minorHAnsi" w:cstheme="minorHAnsi"/>
          <w:color w:val="333333"/>
        </w:rPr>
        <w:t xml:space="preserve">el usuario con el perfil “Gestor de información UIF” extrae del sistema el reporte consolidado </w:t>
      </w:r>
      <w:r w:rsidR="00001E85" w:rsidRPr="0005734D">
        <w:rPr>
          <w:rFonts w:asciiTheme="minorHAnsi" w:eastAsia="Arial" w:hAnsiTheme="minorHAnsi" w:cstheme="minorHAnsi"/>
          <w:color w:val="333333"/>
        </w:rPr>
        <w:t>del avance de los indicadores, y tiene acceso a los archivos adjuntados por las entidades.</w:t>
      </w:r>
    </w:p>
    <w:p w14:paraId="615A0A35" w14:textId="3BBB0EB3" w:rsidR="00DE13C5" w:rsidRPr="0005734D" w:rsidRDefault="00F12BF3" w:rsidP="00DE13C5">
      <w:pPr>
        <w:pStyle w:val="Prrafodelista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05734D">
        <w:rPr>
          <w:rFonts w:asciiTheme="minorHAnsi" w:hAnsiTheme="minorHAnsi" w:cstheme="minorHAnsi"/>
          <w:b/>
        </w:rPr>
        <w:t xml:space="preserve">Elaborar informe de avance consolidado </w:t>
      </w:r>
      <w:r w:rsidR="00895C97" w:rsidRPr="0005734D">
        <w:rPr>
          <w:rFonts w:asciiTheme="minorHAnsi" w:eastAsia="Arial" w:hAnsiTheme="minorHAnsi" w:cstheme="minorHAnsi"/>
          <w:color w:val="333333"/>
        </w:rPr>
        <w:t>(</w:t>
      </w:r>
      <w:r w:rsidR="00895C97" w:rsidRPr="0005734D">
        <w:rPr>
          <w:rFonts w:asciiTheme="minorHAnsi" w:eastAsia="Arial" w:hAnsiTheme="minorHAnsi" w:cstheme="minorHAnsi"/>
          <w:noProof/>
          <w:color w:val="333333"/>
          <w:lang w:eastAsia="es-PE"/>
        </w:rPr>
        <w:drawing>
          <wp:inline distT="0" distB="0" distL="0" distR="0" wp14:anchorId="13C6E848" wp14:editId="50C9D2AB">
            <wp:extent cx="162321" cy="151158"/>
            <wp:effectExtent l="0" t="0" r="9525" b="1270"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58" cy="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C97" w:rsidRPr="0005734D">
        <w:rPr>
          <w:rFonts w:asciiTheme="minorHAnsi" w:eastAsia="Arial" w:hAnsiTheme="minorHAnsi" w:cstheme="minorHAnsi"/>
          <w:color w:val="333333"/>
        </w:rPr>
        <w:t xml:space="preserve"> tarea manual)</w:t>
      </w:r>
      <w:r w:rsidR="002E06A9">
        <w:rPr>
          <w:rFonts w:asciiTheme="minorHAnsi" w:eastAsia="Arial" w:hAnsiTheme="minorHAnsi" w:cstheme="minorHAnsi"/>
          <w:color w:val="333333"/>
        </w:rPr>
        <w:t>;</w:t>
      </w:r>
      <w:r w:rsidR="00DE13C5" w:rsidRPr="0005734D">
        <w:rPr>
          <w:rFonts w:asciiTheme="minorHAnsi" w:eastAsia="Arial" w:hAnsiTheme="minorHAnsi" w:cstheme="minorHAnsi"/>
          <w:color w:val="333333"/>
        </w:rPr>
        <w:t xml:space="preserve"> </w:t>
      </w:r>
      <w:r w:rsidR="00001E85" w:rsidRPr="0005734D">
        <w:rPr>
          <w:rFonts w:asciiTheme="minorHAnsi" w:eastAsia="Arial" w:hAnsiTheme="minorHAnsi" w:cstheme="minorHAnsi"/>
          <w:color w:val="333333"/>
        </w:rPr>
        <w:t xml:space="preserve">el usuario elabora el informe tomando como uno de sus insumos la información registrada en el Módulo de Monitoreo del </w:t>
      </w:r>
      <w:r w:rsidR="001337C3" w:rsidRPr="0005734D">
        <w:rPr>
          <w:rFonts w:asciiTheme="minorHAnsi" w:hAnsiTheme="minorHAnsi" w:cstheme="minorHAnsi"/>
          <w:lang w:val="es-ES" w:eastAsia="es-PE"/>
        </w:rPr>
        <w:t>PNLCLAFT</w:t>
      </w:r>
      <w:r w:rsidR="00DE13C5" w:rsidRPr="0005734D">
        <w:rPr>
          <w:rFonts w:asciiTheme="minorHAnsi" w:eastAsia="Arial" w:hAnsiTheme="minorHAnsi" w:cstheme="minorHAnsi"/>
          <w:color w:val="333333"/>
        </w:rPr>
        <w:t>.</w:t>
      </w:r>
    </w:p>
    <w:sectPr w:rsidR="00DE13C5" w:rsidRPr="0005734D" w:rsidSect="002E06A9">
      <w:pgSz w:w="11906" w:h="16838"/>
      <w:pgMar w:top="2155" w:right="1361" w:bottom="1418" w:left="1531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4" w:author="Morales Palacios, Victor Manuel GIZ PE" w:date="2019-08-29T16:17:00Z" w:initials="MPVMGP">
    <w:p w14:paraId="093C339D" w14:textId="08580259" w:rsidR="00B0323B" w:rsidRDefault="00B0323B">
      <w:pPr>
        <w:pStyle w:val="Textocomentario"/>
      </w:pPr>
      <w:r>
        <w:rPr>
          <w:rStyle w:val="Refdecomentario"/>
        </w:rPr>
        <w:annotationRef/>
      </w:r>
      <w:r>
        <w:t>¿Acciones o indicadores?</w:t>
      </w:r>
    </w:p>
  </w:comment>
  <w:comment w:id="56" w:author="UIF" w:date="2019-09-02T15:38:00Z" w:initials="DPEC">
    <w:p w14:paraId="0A25666C" w14:textId="012E4A4D" w:rsidR="001E0B95" w:rsidRDefault="001E0B95">
      <w:pPr>
        <w:pStyle w:val="Textocomentario"/>
      </w:pPr>
      <w:r>
        <w:rPr>
          <w:rStyle w:val="Refdecomentario"/>
        </w:rPr>
        <w:annotationRef/>
      </w:r>
      <w:r>
        <w:t>Debería decir cerrado?</w:t>
      </w:r>
    </w:p>
  </w:comment>
  <w:comment w:id="59" w:author="UIF" w:date="2019-09-02T15:40:00Z" w:initials="DPEC">
    <w:p w14:paraId="79522098" w14:textId="43AE21EE" w:rsidR="001E0B95" w:rsidRDefault="001E0B95">
      <w:pPr>
        <w:pStyle w:val="Textocomentario"/>
      </w:pPr>
      <w:r>
        <w:t xml:space="preserve">De la redacción parece que se trata de lo mismo. </w:t>
      </w:r>
      <w:r>
        <w:rPr>
          <w:rStyle w:val="Refdecomentario"/>
        </w:rPr>
        <w:annotationRef/>
      </w:r>
      <w:r>
        <w:t xml:space="preserve"> Precisar.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3C339D" w15:done="0"/>
  <w15:commentEx w15:paraId="0A25666C" w15:done="0"/>
  <w15:commentEx w15:paraId="795220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3C339D" w16cid:durableId="21127933"/>
  <w16cid:commentId w16cid:paraId="0A25666C" w16cid:durableId="2278359F"/>
  <w16cid:commentId w16cid:paraId="79522098" w16cid:durableId="227835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C156C" w14:textId="77777777" w:rsidR="005F5284" w:rsidRDefault="005F5284" w:rsidP="00A952FF">
      <w:pPr>
        <w:spacing w:after="0" w:line="240" w:lineRule="auto"/>
      </w:pPr>
      <w:r>
        <w:separator/>
      </w:r>
    </w:p>
  </w:endnote>
  <w:endnote w:type="continuationSeparator" w:id="0">
    <w:p w14:paraId="0BFF8789" w14:textId="77777777" w:rsidR="005F5284" w:rsidRDefault="005F5284" w:rsidP="00A9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A05EE" w14:textId="77777777" w:rsidR="005F5284" w:rsidRDefault="005F5284" w:rsidP="00A952FF">
      <w:pPr>
        <w:spacing w:after="0" w:line="240" w:lineRule="auto"/>
      </w:pPr>
      <w:r>
        <w:separator/>
      </w:r>
    </w:p>
  </w:footnote>
  <w:footnote w:type="continuationSeparator" w:id="0">
    <w:p w14:paraId="0969CDC7" w14:textId="77777777" w:rsidR="005F5284" w:rsidRDefault="005F5284" w:rsidP="00A9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00F9"/>
    <w:multiLevelType w:val="hybridMultilevel"/>
    <w:tmpl w:val="8FC86ED2"/>
    <w:lvl w:ilvl="0" w:tplc="2F9CCB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B1664B2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8A12A0"/>
    <w:multiLevelType w:val="hybridMultilevel"/>
    <w:tmpl w:val="4D9A9F80"/>
    <w:lvl w:ilvl="0" w:tplc="7360C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E4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C4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A9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F40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C82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927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22C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03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0329C8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E342038"/>
    <w:multiLevelType w:val="hybridMultilevel"/>
    <w:tmpl w:val="99780A2A"/>
    <w:lvl w:ilvl="0" w:tplc="340AE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69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88D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D2F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A28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8C5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4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C4D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56F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3B14F8"/>
    <w:multiLevelType w:val="hybridMultilevel"/>
    <w:tmpl w:val="21D65FD8"/>
    <w:lvl w:ilvl="0" w:tplc="7EE80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53F8B"/>
    <w:multiLevelType w:val="hybridMultilevel"/>
    <w:tmpl w:val="0608E48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AC6D4A"/>
    <w:multiLevelType w:val="hybridMultilevel"/>
    <w:tmpl w:val="02C45B42"/>
    <w:lvl w:ilvl="0" w:tplc="4B427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AE3B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F8B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20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42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C0F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A29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F80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C4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1B3287B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46C2409"/>
    <w:multiLevelType w:val="multilevel"/>
    <w:tmpl w:val="3BE8B028"/>
    <w:lvl w:ilvl="0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71372D3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430AC9"/>
    <w:multiLevelType w:val="hybridMultilevel"/>
    <w:tmpl w:val="09FEB9C8"/>
    <w:lvl w:ilvl="0" w:tplc="B5889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189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F8D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CF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68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305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941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EA3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4D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A9A2A8F"/>
    <w:multiLevelType w:val="hybridMultilevel"/>
    <w:tmpl w:val="E3C805C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3703F84"/>
    <w:multiLevelType w:val="hybridMultilevel"/>
    <w:tmpl w:val="CF22CCC6"/>
    <w:lvl w:ilvl="0" w:tplc="6AB63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B8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62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D0F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01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C49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85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DE6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F44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A4B30C8"/>
    <w:multiLevelType w:val="hybridMultilevel"/>
    <w:tmpl w:val="2F2E720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AC76196"/>
    <w:multiLevelType w:val="hybridMultilevel"/>
    <w:tmpl w:val="EF7AAC8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A3C5B38"/>
    <w:multiLevelType w:val="hybridMultilevel"/>
    <w:tmpl w:val="7F9AD7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84B59"/>
    <w:multiLevelType w:val="hybridMultilevel"/>
    <w:tmpl w:val="A4EA3D1A"/>
    <w:lvl w:ilvl="0" w:tplc="82045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723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EA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70B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800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7C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B4C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BA4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03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F664977"/>
    <w:multiLevelType w:val="hybridMultilevel"/>
    <w:tmpl w:val="1CEE2EF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032F3"/>
    <w:multiLevelType w:val="hybridMultilevel"/>
    <w:tmpl w:val="9B78F2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1414A"/>
    <w:multiLevelType w:val="multilevel"/>
    <w:tmpl w:val="CD885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6EF628A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9AF5877"/>
    <w:multiLevelType w:val="multilevel"/>
    <w:tmpl w:val="6442C220"/>
    <w:lvl w:ilvl="0">
      <w:start w:val="1"/>
      <w:numFmt w:val="decimal"/>
      <w:pStyle w:val="Ttulo1"/>
      <w:lvlText w:val="%1"/>
      <w:lvlJc w:val="left"/>
      <w:pPr>
        <w:ind w:left="1844" w:hanging="567"/>
      </w:pPr>
      <w:rPr>
        <w:rFonts w:ascii="Open Sans" w:hAnsi="Open Sans"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814" w:hanging="1814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211" w:hanging="221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778" w:hanging="2778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778" w:hanging="2778"/>
      </w:pPr>
      <w:rPr>
        <w:rFonts w:hint="default"/>
      </w:rPr>
    </w:lvl>
  </w:abstractNum>
  <w:abstractNum w:abstractNumId="22" w15:restartNumberingAfterBreak="0">
    <w:nsid w:val="59DA57DE"/>
    <w:multiLevelType w:val="hybridMultilevel"/>
    <w:tmpl w:val="35F2F4EA"/>
    <w:lvl w:ilvl="0" w:tplc="FE4AF464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F9C1FA3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6C2695C"/>
    <w:multiLevelType w:val="multilevel"/>
    <w:tmpl w:val="8F8690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9F076C0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CEB3316"/>
    <w:multiLevelType w:val="multilevel"/>
    <w:tmpl w:val="33F4663A"/>
    <w:lvl w:ilvl="0">
      <w:start w:val="1"/>
      <w:numFmt w:val="decimal"/>
      <w:lvlText w:val="%1"/>
      <w:lvlJc w:val="left"/>
      <w:pPr>
        <w:ind w:left="1844" w:hanging="567"/>
      </w:pPr>
      <w:rPr>
        <w:rFonts w:ascii="Open Sans" w:eastAsia="Open Sans" w:hAnsi="Open Sans" w:cs="Open Sans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Open Sans" w:eastAsia="Open Sans" w:hAnsi="Open Sans" w:cs="Open Sans"/>
      </w:rPr>
    </w:lvl>
    <w:lvl w:ilvl="2">
      <w:start w:val="1"/>
      <w:numFmt w:val="decimal"/>
      <w:lvlText w:val="%1.%2.%3"/>
      <w:lvlJc w:val="left"/>
      <w:pPr>
        <w:ind w:left="964" w:hanging="964"/>
      </w:pPr>
    </w:lvl>
    <w:lvl w:ilvl="3">
      <w:start w:val="1"/>
      <w:numFmt w:val="decimal"/>
      <w:lvlText w:val="%1.%2.%3.%4"/>
      <w:lvlJc w:val="left"/>
      <w:pPr>
        <w:ind w:left="1191" w:hanging="1191"/>
      </w:pPr>
    </w:lvl>
    <w:lvl w:ilvl="4">
      <w:start w:val="1"/>
      <w:numFmt w:val="decimal"/>
      <w:lvlText w:val="%1.%2.%3.%4.%5"/>
      <w:lvlJc w:val="left"/>
      <w:pPr>
        <w:ind w:left="1418" w:hanging="1418"/>
      </w:pPr>
    </w:lvl>
    <w:lvl w:ilvl="5">
      <w:start w:val="1"/>
      <w:numFmt w:val="decimal"/>
      <w:lvlText w:val="%1.%2.%3.%4.%5.%6"/>
      <w:lvlJc w:val="left"/>
      <w:pPr>
        <w:ind w:left="1814" w:hanging="1814"/>
      </w:pPr>
    </w:lvl>
    <w:lvl w:ilvl="6">
      <w:start w:val="1"/>
      <w:numFmt w:val="decimal"/>
      <w:lvlText w:val="%1.%2.%3.%4.%5.%6.%7"/>
      <w:lvlJc w:val="left"/>
      <w:pPr>
        <w:ind w:left="2211" w:hanging="2211"/>
      </w:pPr>
    </w:lvl>
    <w:lvl w:ilvl="7">
      <w:start w:val="1"/>
      <w:numFmt w:val="decimal"/>
      <w:lvlText w:val="%1.%2.%3.%4.%5.%6.%7.%8"/>
      <w:lvlJc w:val="left"/>
      <w:pPr>
        <w:ind w:left="2778" w:hanging="2778"/>
      </w:pPr>
    </w:lvl>
    <w:lvl w:ilvl="8">
      <w:start w:val="1"/>
      <w:numFmt w:val="decimal"/>
      <w:lvlText w:val="%1.%2.%3.%4.%5.%6.%7.%8.%9"/>
      <w:lvlJc w:val="left"/>
      <w:pPr>
        <w:ind w:left="2778" w:hanging="2778"/>
      </w:pPr>
    </w:lvl>
  </w:abstractNum>
  <w:abstractNum w:abstractNumId="27" w15:restartNumberingAfterBreak="0">
    <w:nsid w:val="739C6B30"/>
    <w:multiLevelType w:val="hybridMultilevel"/>
    <w:tmpl w:val="A2C044F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3CA6641"/>
    <w:multiLevelType w:val="hybridMultilevel"/>
    <w:tmpl w:val="1AFA5188"/>
    <w:lvl w:ilvl="0" w:tplc="2F3A4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522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0AE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E88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E83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65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CC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A0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6A5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5602731"/>
    <w:multiLevelType w:val="hybridMultilevel"/>
    <w:tmpl w:val="7D1E7A9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2301C2"/>
    <w:multiLevelType w:val="hybridMultilevel"/>
    <w:tmpl w:val="586A46B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988334B"/>
    <w:multiLevelType w:val="hybridMultilevel"/>
    <w:tmpl w:val="DF344D36"/>
    <w:lvl w:ilvl="0" w:tplc="87987D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44F28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FB75C57"/>
    <w:multiLevelType w:val="hybridMultilevel"/>
    <w:tmpl w:val="168404B0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1"/>
  </w:num>
  <w:num w:numId="2">
    <w:abstractNumId w:val="30"/>
  </w:num>
  <w:num w:numId="3">
    <w:abstractNumId w:val="0"/>
  </w:num>
  <w:num w:numId="4">
    <w:abstractNumId w:val="28"/>
  </w:num>
  <w:num w:numId="5">
    <w:abstractNumId w:val="22"/>
  </w:num>
  <w:num w:numId="6">
    <w:abstractNumId w:val="31"/>
  </w:num>
  <w:num w:numId="7">
    <w:abstractNumId w:val="3"/>
  </w:num>
  <w:num w:numId="8">
    <w:abstractNumId w:val="21"/>
  </w:num>
  <w:num w:numId="9">
    <w:abstractNumId w:val="6"/>
  </w:num>
  <w:num w:numId="10">
    <w:abstractNumId w:val="12"/>
  </w:num>
  <w:num w:numId="11">
    <w:abstractNumId w:val="29"/>
  </w:num>
  <w:num w:numId="12">
    <w:abstractNumId w:val="16"/>
  </w:num>
  <w:num w:numId="13">
    <w:abstractNumId w:val="10"/>
  </w:num>
  <w:num w:numId="14">
    <w:abstractNumId w:val="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4"/>
  </w:num>
  <w:num w:numId="23">
    <w:abstractNumId w:val="26"/>
  </w:num>
  <w:num w:numId="24">
    <w:abstractNumId w:val="19"/>
  </w:num>
  <w:num w:numId="25">
    <w:abstractNumId w:val="8"/>
  </w:num>
  <w:num w:numId="26">
    <w:abstractNumId w:val="11"/>
  </w:num>
  <w:num w:numId="27">
    <w:abstractNumId w:val="27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3"/>
  </w:num>
  <w:num w:numId="32">
    <w:abstractNumId w:val="7"/>
  </w:num>
  <w:num w:numId="33">
    <w:abstractNumId w:val="25"/>
  </w:num>
  <w:num w:numId="34">
    <w:abstractNumId w:val="2"/>
  </w:num>
  <w:num w:numId="35">
    <w:abstractNumId w:val="9"/>
  </w:num>
  <w:num w:numId="36">
    <w:abstractNumId w:val="32"/>
  </w:num>
  <w:num w:numId="37">
    <w:abstractNumId w:val="5"/>
  </w:num>
  <w:num w:numId="38">
    <w:abstractNumId w:val="20"/>
  </w:num>
  <w:num w:numId="39">
    <w:abstractNumId w:val="33"/>
  </w:num>
  <w:num w:numId="40">
    <w:abstractNumId w:val="23"/>
  </w:num>
  <w:num w:numId="41">
    <w:abstractNumId w:val="14"/>
  </w:num>
  <w:num w:numId="42">
    <w:abstractNumId w:val="4"/>
  </w:num>
  <w:num w:numId="43">
    <w:abstractNumId w:val="18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IF">
    <w15:presenceInfo w15:providerId="None" w15:userId="UIF"/>
  </w15:person>
  <w15:person w15:author="Morales Palacios, Victor Manuel GIZ PE">
    <w15:presenceInfo w15:providerId="AD" w15:userId="S::victor.morales@giz.de::78981dff-9c95-484f-84f4-da4b17db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9C"/>
    <w:rsid w:val="00000835"/>
    <w:rsid w:val="00001221"/>
    <w:rsid w:val="00001E85"/>
    <w:rsid w:val="00002C5B"/>
    <w:rsid w:val="000042B5"/>
    <w:rsid w:val="000075AC"/>
    <w:rsid w:val="00007B3B"/>
    <w:rsid w:val="00007FBA"/>
    <w:rsid w:val="00011A1E"/>
    <w:rsid w:val="00012A8E"/>
    <w:rsid w:val="00013A3A"/>
    <w:rsid w:val="000149A9"/>
    <w:rsid w:val="00015AF4"/>
    <w:rsid w:val="000163BC"/>
    <w:rsid w:val="00022A08"/>
    <w:rsid w:val="0002391B"/>
    <w:rsid w:val="00032B7D"/>
    <w:rsid w:val="00033ADD"/>
    <w:rsid w:val="000373FD"/>
    <w:rsid w:val="00040437"/>
    <w:rsid w:val="000408BD"/>
    <w:rsid w:val="00050584"/>
    <w:rsid w:val="00052F19"/>
    <w:rsid w:val="0005734D"/>
    <w:rsid w:val="00063A9E"/>
    <w:rsid w:val="00064CAB"/>
    <w:rsid w:val="00064E90"/>
    <w:rsid w:val="00065C2A"/>
    <w:rsid w:val="00065EA7"/>
    <w:rsid w:val="00083A57"/>
    <w:rsid w:val="00083C31"/>
    <w:rsid w:val="00085D79"/>
    <w:rsid w:val="00087FCF"/>
    <w:rsid w:val="00091525"/>
    <w:rsid w:val="00092380"/>
    <w:rsid w:val="000933D2"/>
    <w:rsid w:val="0009439A"/>
    <w:rsid w:val="0009517D"/>
    <w:rsid w:val="000A3EE5"/>
    <w:rsid w:val="000A425B"/>
    <w:rsid w:val="000A5389"/>
    <w:rsid w:val="000A7678"/>
    <w:rsid w:val="000A7A9C"/>
    <w:rsid w:val="000B021D"/>
    <w:rsid w:val="000B0812"/>
    <w:rsid w:val="000B1FD4"/>
    <w:rsid w:val="000B30BA"/>
    <w:rsid w:val="000B7485"/>
    <w:rsid w:val="000B77DC"/>
    <w:rsid w:val="000C409F"/>
    <w:rsid w:val="000D0D59"/>
    <w:rsid w:val="000D13C8"/>
    <w:rsid w:val="000D4E81"/>
    <w:rsid w:val="000E15B1"/>
    <w:rsid w:val="000E19BE"/>
    <w:rsid w:val="000E39DA"/>
    <w:rsid w:val="000E3AEC"/>
    <w:rsid w:val="000E3F1E"/>
    <w:rsid w:val="000E42EC"/>
    <w:rsid w:val="000E73B0"/>
    <w:rsid w:val="000F0932"/>
    <w:rsid w:val="000F2FCE"/>
    <w:rsid w:val="00101F95"/>
    <w:rsid w:val="00110B00"/>
    <w:rsid w:val="0011662E"/>
    <w:rsid w:val="00120A6D"/>
    <w:rsid w:val="001337C3"/>
    <w:rsid w:val="00146553"/>
    <w:rsid w:val="001467C6"/>
    <w:rsid w:val="00150957"/>
    <w:rsid w:val="00150AC2"/>
    <w:rsid w:val="00151EFA"/>
    <w:rsid w:val="00152AE1"/>
    <w:rsid w:val="00152C45"/>
    <w:rsid w:val="0017135C"/>
    <w:rsid w:val="00173579"/>
    <w:rsid w:val="00183407"/>
    <w:rsid w:val="00191BDF"/>
    <w:rsid w:val="00193119"/>
    <w:rsid w:val="001948F4"/>
    <w:rsid w:val="001A0292"/>
    <w:rsid w:val="001A12DA"/>
    <w:rsid w:val="001A1697"/>
    <w:rsid w:val="001A3E5A"/>
    <w:rsid w:val="001B2CCB"/>
    <w:rsid w:val="001B3606"/>
    <w:rsid w:val="001B54AC"/>
    <w:rsid w:val="001C05D0"/>
    <w:rsid w:val="001C1A75"/>
    <w:rsid w:val="001C2708"/>
    <w:rsid w:val="001C5BF4"/>
    <w:rsid w:val="001D0F85"/>
    <w:rsid w:val="001D2DB4"/>
    <w:rsid w:val="001D344C"/>
    <w:rsid w:val="001D3F76"/>
    <w:rsid w:val="001D7B96"/>
    <w:rsid w:val="001E08AB"/>
    <w:rsid w:val="001E0B95"/>
    <w:rsid w:val="001E162F"/>
    <w:rsid w:val="001E59AF"/>
    <w:rsid w:val="001F3B2F"/>
    <w:rsid w:val="001F44AC"/>
    <w:rsid w:val="001F505C"/>
    <w:rsid w:val="00200BEE"/>
    <w:rsid w:val="00211055"/>
    <w:rsid w:val="00212C8C"/>
    <w:rsid w:val="002145A1"/>
    <w:rsid w:val="0021549C"/>
    <w:rsid w:val="00216E2D"/>
    <w:rsid w:val="002170E0"/>
    <w:rsid w:val="0021716D"/>
    <w:rsid w:val="002237B5"/>
    <w:rsid w:val="00224AFD"/>
    <w:rsid w:val="00230FE0"/>
    <w:rsid w:val="00231D3C"/>
    <w:rsid w:val="00235213"/>
    <w:rsid w:val="002466D0"/>
    <w:rsid w:val="00247987"/>
    <w:rsid w:val="00247A21"/>
    <w:rsid w:val="00250B13"/>
    <w:rsid w:val="002562E9"/>
    <w:rsid w:val="002574D8"/>
    <w:rsid w:val="002738A4"/>
    <w:rsid w:val="002759EB"/>
    <w:rsid w:val="00280591"/>
    <w:rsid w:val="00281A81"/>
    <w:rsid w:val="00284558"/>
    <w:rsid w:val="00284FE9"/>
    <w:rsid w:val="00292118"/>
    <w:rsid w:val="00294C5D"/>
    <w:rsid w:val="002A66D9"/>
    <w:rsid w:val="002A7CAA"/>
    <w:rsid w:val="002B1D7B"/>
    <w:rsid w:val="002B2867"/>
    <w:rsid w:val="002B77B4"/>
    <w:rsid w:val="002C57F9"/>
    <w:rsid w:val="002C5E36"/>
    <w:rsid w:val="002C741F"/>
    <w:rsid w:val="002D14C1"/>
    <w:rsid w:val="002D2E5A"/>
    <w:rsid w:val="002D5CD1"/>
    <w:rsid w:val="002D6C3C"/>
    <w:rsid w:val="002E06A9"/>
    <w:rsid w:val="002E1249"/>
    <w:rsid w:val="002E2527"/>
    <w:rsid w:val="002E49BF"/>
    <w:rsid w:val="002E4CBB"/>
    <w:rsid w:val="002E7978"/>
    <w:rsid w:val="002F408E"/>
    <w:rsid w:val="002F50C1"/>
    <w:rsid w:val="002F5A75"/>
    <w:rsid w:val="00301A0B"/>
    <w:rsid w:val="00301A7B"/>
    <w:rsid w:val="0030284C"/>
    <w:rsid w:val="0030355C"/>
    <w:rsid w:val="00313710"/>
    <w:rsid w:val="00314533"/>
    <w:rsid w:val="00314EA8"/>
    <w:rsid w:val="00317E02"/>
    <w:rsid w:val="00321D9F"/>
    <w:rsid w:val="00324B57"/>
    <w:rsid w:val="003332ED"/>
    <w:rsid w:val="00335CB2"/>
    <w:rsid w:val="00341439"/>
    <w:rsid w:val="00342F06"/>
    <w:rsid w:val="003439E4"/>
    <w:rsid w:val="00344FD3"/>
    <w:rsid w:val="00355F83"/>
    <w:rsid w:val="003569AC"/>
    <w:rsid w:val="003608AC"/>
    <w:rsid w:val="0036190D"/>
    <w:rsid w:val="00364979"/>
    <w:rsid w:val="0036778A"/>
    <w:rsid w:val="00367910"/>
    <w:rsid w:val="003719ED"/>
    <w:rsid w:val="00372281"/>
    <w:rsid w:val="00380EBB"/>
    <w:rsid w:val="00383255"/>
    <w:rsid w:val="003852F7"/>
    <w:rsid w:val="003853DC"/>
    <w:rsid w:val="003937BF"/>
    <w:rsid w:val="00393BB4"/>
    <w:rsid w:val="00395A87"/>
    <w:rsid w:val="003A4B86"/>
    <w:rsid w:val="003B12B2"/>
    <w:rsid w:val="003B233B"/>
    <w:rsid w:val="003B2C7C"/>
    <w:rsid w:val="003B4D4D"/>
    <w:rsid w:val="003B6D9B"/>
    <w:rsid w:val="003B7EF7"/>
    <w:rsid w:val="003C114E"/>
    <w:rsid w:val="003C63F1"/>
    <w:rsid w:val="003D337A"/>
    <w:rsid w:val="003D75B3"/>
    <w:rsid w:val="003F362F"/>
    <w:rsid w:val="003F4D93"/>
    <w:rsid w:val="003F58BE"/>
    <w:rsid w:val="00400E37"/>
    <w:rsid w:val="004013CD"/>
    <w:rsid w:val="0040170E"/>
    <w:rsid w:val="00402157"/>
    <w:rsid w:val="00405078"/>
    <w:rsid w:val="0040646F"/>
    <w:rsid w:val="004077C9"/>
    <w:rsid w:val="0041010B"/>
    <w:rsid w:val="004109D4"/>
    <w:rsid w:val="00410BD7"/>
    <w:rsid w:val="00412370"/>
    <w:rsid w:val="00413981"/>
    <w:rsid w:val="00416574"/>
    <w:rsid w:val="004264BA"/>
    <w:rsid w:val="00433877"/>
    <w:rsid w:val="004443EE"/>
    <w:rsid w:val="00447850"/>
    <w:rsid w:val="00450B7E"/>
    <w:rsid w:val="00450FD7"/>
    <w:rsid w:val="00452010"/>
    <w:rsid w:val="004542BC"/>
    <w:rsid w:val="0045762D"/>
    <w:rsid w:val="00461480"/>
    <w:rsid w:val="00475A09"/>
    <w:rsid w:val="0047756C"/>
    <w:rsid w:val="00480A29"/>
    <w:rsid w:val="00486AC1"/>
    <w:rsid w:val="004903D4"/>
    <w:rsid w:val="0049099D"/>
    <w:rsid w:val="00491086"/>
    <w:rsid w:val="004922B7"/>
    <w:rsid w:val="004942C1"/>
    <w:rsid w:val="004A42FB"/>
    <w:rsid w:val="004A435C"/>
    <w:rsid w:val="004B17B8"/>
    <w:rsid w:val="004B1E60"/>
    <w:rsid w:val="004B34E8"/>
    <w:rsid w:val="004B378C"/>
    <w:rsid w:val="004B4748"/>
    <w:rsid w:val="004B5EF3"/>
    <w:rsid w:val="004C0295"/>
    <w:rsid w:val="004C131F"/>
    <w:rsid w:val="004C4515"/>
    <w:rsid w:val="004C68D5"/>
    <w:rsid w:val="004D07AF"/>
    <w:rsid w:val="004D25B7"/>
    <w:rsid w:val="004D4803"/>
    <w:rsid w:val="004D4E04"/>
    <w:rsid w:val="004E5BCE"/>
    <w:rsid w:val="004F3E16"/>
    <w:rsid w:val="004F431C"/>
    <w:rsid w:val="004F735D"/>
    <w:rsid w:val="004F7877"/>
    <w:rsid w:val="004F787A"/>
    <w:rsid w:val="004F79B8"/>
    <w:rsid w:val="00503AA8"/>
    <w:rsid w:val="005041A8"/>
    <w:rsid w:val="005124B5"/>
    <w:rsid w:val="00530EB1"/>
    <w:rsid w:val="0053328B"/>
    <w:rsid w:val="00534CE9"/>
    <w:rsid w:val="00536DF2"/>
    <w:rsid w:val="00537205"/>
    <w:rsid w:val="0054191B"/>
    <w:rsid w:val="00542FD8"/>
    <w:rsid w:val="005465B0"/>
    <w:rsid w:val="00550900"/>
    <w:rsid w:val="00552083"/>
    <w:rsid w:val="005522DC"/>
    <w:rsid w:val="0055273E"/>
    <w:rsid w:val="00554A94"/>
    <w:rsid w:val="00556D64"/>
    <w:rsid w:val="00556DBF"/>
    <w:rsid w:val="00560557"/>
    <w:rsid w:val="00562837"/>
    <w:rsid w:val="005659A9"/>
    <w:rsid w:val="005666DF"/>
    <w:rsid w:val="00566A95"/>
    <w:rsid w:val="005710D5"/>
    <w:rsid w:val="00571A00"/>
    <w:rsid w:val="0057286E"/>
    <w:rsid w:val="00573C08"/>
    <w:rsid w:val="005746A5"/>
    <w:rsid w:val="0057561B"/>
    <w:rsid w:val="00580D62"/>
    <w:rsid w:val="0059159F"/>
    <w:rsid w:val="00592A08"/>
    <w:rsid w:val="00594310"/>
    <w:rsid w:val="00595A65"/>
    <w:rsid w:val="005A24A4"/>
    <w:rsid w:val="005A5E8E"/>
    <w:rsid w:val="005A7739"/>
    <w:rsid w:val="005B0E77"/>
    <w:rsid w:val="005B2ED0"/>
    <w:rsid w:val="005B62D5"/>
    <w:rsid w:val="005B6958"/>
    <w:rsid w:val="005B6D1F"/>
    <w:rsid w:val="005B701D"/>
    <w:rsid w:val="005B7210"/>
    <w:rsid w:val="005C3881"/>
    <w:rsid w:val="005C4BAA"/>
    <w:rsid w:val="005C7D3A"/>
    <w:rsid w:val="005D095F"/>
    <w:rsid w:val="005D0EF2"/>
    <w:rsid w:val="005D39A4"/>
    <w:rsid w:val="005D5BC6"/>
    <w:rsid w:val="005D66F7"/>
    <w:rsid w:val="005D714E"/>
    <w:rsid w:val="005E0624"/>
    <w:rsid w:val="005E1138"/>
    <w:rsid w:val="005E2733"/>
    <w:rsid w:val="005E2D46"/>
    <w:rsid w:val="005E48D8"/>
    <w:rsid w:val="005F044F"/>
    <w:rsid w:val="005F06AC"/>
    <w:rsid w:val="005F1B54"/>
    <w:rsid w:val="005F1BF8"/>
    <w:rsid w:val="005F49C0"/>
    <w:rsid w:val="005F5284"/>
    <w:rsid w:val="005F6179"/>
    <w:rsid w:val="0060020D"/>
    <w:rsid w:val="00600777"/>
    <w:rsid w:val="00600E65"/>
    <w:rsid w:val="00605A60"/>
    <w:rsid w:val="00606916"/>
    <w:rsid w:val="0060776D"/>
    <w:rsid w:val="00620078"/>
    <w:rsid w:val="00626ACB"/>
    <w:rsid w:val="0062745F"/>
    <w:rsid w:val="006331C5"/>
    <w:rsid w:val="00633435"/>
    <w:rsid w:val="006442C5"/>
    <w:rsid w:val="006444F3"/>
    <w:rsid w:val="00647F57"/>
    <w:rsid w:val="00663AD2"/>
    <w:rsid w:val="00670880"/>
    <w:rsid w:val="0067626F"/>
    <w:rsid w:val="0069374C"/>
    <w:rsid w:val="00693B57"/>
    <w:rsid w:val="00696801"/>
    <w:rsid w:val="006A1D7F"/>
    <w:rsid w:val="006A3492"/>
    <w:rsid w:val="006A34DF"/>
    <w:rsid w:val="006A4F89"/>
    <w:rsid w:val="006A73F1"/>
    <w:rsid w:val="006B11A3"/>
    <w:rsid w:val="006B1796"/>
    <w:rsid w:val="006B24E4"/>
    <w:rsid w:val="006B43EF"/>
    <w:rsid w:val="006C5A1A"/>
    <w:rsid w:val="006C5A8A"/>
    <w:rsid w:val="006C61FE"/>
    <w:rsid w:val="006D3D2C"/>
    <w:rsid w:val="006D4169"/>
    <w:rsid w:val="006E09F2"/>
    <w:rsid w:val="006E4F7C"/>
    <w:rsid w:val="006F26BF"/>
    <w:rsid w:val="006F2A55"/>
    <w:rsid w:val="006F4C78"/>
    <w:rsid w:val="006F5B5C"/>
    <w:rsid w:val="0071224A"/>
    <w:rsid w:val="007131AD"/>
    <w:rsid w:val="007222D6"/>
    <w:rsid w:val="007240F4"/>
    <w:rsid w:val="00724857"/>
    <w:rsid w:val="00727D73"/>
    <w:rsid w:val="00734BB5"/>
    <w:rsid w:val="0073560F"/>
    <w:rsid w:val="00736BF7"/>
    <w:rsid w:val="007429A7"/>
    <w:rsid w:val="00747A66"/>
    <w:rsid w:val="00747B9F"/>
    <w:rsid w:val="00754045"/>
    <w:rsid w:val="007558CA"/>
    <w:rsid w:val="00755A56"/>
    <w:rsid w:val="00760336"/>
    <w:rsid w:val="00763387"/>
    <w:rsid w:val="00763461"/>
    <w:rsid w:val="007640F9"/>
    <w:rsid w:val="00766491"/>
    <w:rsid w:val="007745E3"/>
    <w:rsid w:val="00777B5F"/>
    <w:rsid w:val="00780CB5"/>
    <w:rsid w:val="00781CE2"/>
    <w:rsid w:val="00784BFD"/>
    <w:rsid w:val="0078650B"/>
    <w:rsid w:val="0078733B"/>
    <w:rsid w:val="0078787D"/>
    <w:rsid w:val="0079032F"/>
    <w:rsid w:val="007959BB"/>
    <w:rsid w:val="00796EEB"/>
    <w:rsid w:val="007A152D"/>
    <w:rsid w:val="007A1C4F"/>
    <w:rsid w:val="007A3232"/>
    <w:rsid w:val="007B0400"/>
    <w:rsid w:val="007B20D9"/>
    <w:rsid w:val="007B2B1B"/>
    <w:rsid w:val="007B41F7"/>
    <w:rsid w:val="007B4AE0"/>
    <w:rsid w:val="007C0984"/>
    <w:rsid w:val="007C187C"/>
    <w:rsid w:val="007C7B46"/>
    <w:rsid w:val="007D05B7"/>
    <w:rsid w:val="007D1909"/>
    <w:rsid w:val="007D2EB1"/>
    <w:rsid w:val="007D6938"/>
    <w:rsid w:val="007D7ED6"/>
    <w:rsid w:val="007E0F8C"/>
    <w:rsid w:val="007E488E"/>
    <w:rsid w:val="007F29C5"/>
    <w:rsid w:val="007F5AC6"/>
    <w:rsid w:val="00801261"/>
    <w:rsid w:val="008057BA"/>
    <w:rsid w:val="00814509"/>
    <w:rsid w:val="00814A67"/>
    <w:rsid w:val="00814C5F"/>
    <w:rsid w:val="00816A0A"/>
    <w:rsid w:val="00821B78"/>
    <w:rsid w:val="00822165"/>
    <w:rsid w:val="008270A4"/>
    <w:rsid w:val="00832622"/>
    <w:rsid w:val="00845838"/>
    <w:rsid w:val="00852C6A"/>
    <w:rsid w:val="00853BBC"/>
    <w:rsid w:val="00855ADD"/>
    <w:rsid w:val="00866EE7"/>
    <w:rsid w:val="00867C54"/>
    <w:rsid w:val="00871BFE"/>
    <w:rsid w:val="0087418B"/>
    <w:rsid w:val="00874C95"/>
    <w:rsid w:val="00875E77"/>
    <w:rsid w:val="008763B7"/>
    <w:rsid w:val="00882DA0"/>
    <w:rsid w:val="00892200"/>
    <w:rsid w:val="00894CFE"/>
    <w:rsid w:val="00895C97"/>
    <w:rsid w:val="00897581"/>
    <w:rsid w:val="008A5C9B"/>
    <w:rsid w:val="008A61B4"/>
    <w:rsid w:val="008B26AD"/>
    <w:rsid w:val="008B4808"/>
    <w:rsid w:val="008B74AE"/>
    <w:rsid w:val="008C585B"/>
    <w:rsid w:val="008D6602"/>
    <w:rsid w:val="008E3DCF"/>
    <w:rsid w:val="008E4758"/>
    <w:rsid w:val="008F0CFC"/>
    <w:rsid w:val="00901D24"/>
    <w:rsid w:val="00904B88"/>
    <w:rsid w:val="0091469C"/>
    <w:rsid w:val="00915720"/>
    <w:rsid w:val="00917F33"/>
    <w:rsid w:val="009233A6"/>
    <w:rsid w:val="00924C6C"/>
    <w:rsid w:val="0094121B"/>
    <w:rsid w:val="00945D07"/>
    <w:rsid w:val="009473A8"/>
    <w:rsid w:val="009475C1"/>
    <w:rsid w:val="00950E89"/>
    <w:rsid w:val="00953C67"/>
    <w:rsid w:val="00957126"/>
    <w:rsid w:val="009572C1"/>
    <w:rsid w:val="00961A5E"/>
    <w:rsid w:val="00962725"/>
    <w:rsid w:val="00962C71"/>
    <w:rsid w:val="00962CD7"/>
    <w:rsid w:val="00963DFD"/>
    <w:rsid w:val="00964CD0"/>
    <w:rsid w:val="0096778A"/>
    <w:rsid w:val="009707A0"/>
    <w:rsid w:val="00971752"/>
    <w:rsid w:val="00972236"/>
    <w:rsid w:val="009761BC"/>
    <w:rsid w:val="00976A5A"/>
    <w:rsid w:val="00976D73"/>
    <w:rsid w:val="0097717E"/>
    <w:rsid w:val="009773AE"/>
    <w:rsid w:val="0098424A"/>
    <w:rsid w:val="00986B2B"/>
    <w:rsid w:val="00986BC3"/>
    <w:rsid w:val="0098798B"/>
    <w:rsid w:val="00987F7F"/>
    <w:rsid w:val="00993267"/>
    <w:rsid w:val="00993589"/>
    <w:rsid w:val="00997C76"/>
    <w:rsid w:val="009A16D5"/>
    <w:rsid w:val="009A1D22"/>
    <w:rsid w:val="009A6276"/>
    <w:rsid w:val="009B43E6"/>
    <w:rsid w:val="009C130A"/>
    <w:rsid w:val="009C373E"/>
    <w:rsid w:val="009C78B9"/>
    <w:rsid w:val="009D33F9"/>
    <w:rsid w:val="009D45D8"/>
    <w:rsid w:val="009D47C3"/>
    <w:rsid w:val="009D7563"/>
    <w:rsid w:val="009E0B2E"/>
    <w:rsid w:val="009E1155"/>
    <w:rsid w:val="009E1265"/>
    <w:rsid w:val="009E2CEA"/>
    <w:rsid w:val="009E7097"/>
    <w:rsid w:val="009F126B"/>
    <w:rsid w:val="009F362B"/>
    <w:rsid w:val="009F3E96"/>
    <w:rsid w:val="009F4AA3"/>
    <w:rsid w:val="009F52F7"/>
    <w:rsid w:val="00A001D0"/>
    <w:rsid w:val="00A01DAD"/>
    <w:rsid w:val="00A05A1F"/>
    <w:rsid w:val="00A07067"/>
    <w:rsid w:val="00A12582"/>
    <w:rsid w:val="00A13CC9"/>
    <w:rsid w:val="00A15D2C"/>
    <w:rsid w:val="00A33629"/>
    <w:rsid w:val="00A34240"/>
    <w:rsid w:val="00A358E4"/>
    <w:rsid w:val="00A37BEC"/>
    <w:rsid w:val="00A401DD"/>
    <w:rsid w:val="00A41197"/>
    <w:rsid w:val="00A41C1D"/>
    <w:rsid w:val="00A42A8B"/>
    <w:rsid w:val="00A433B9"/>
    <w:rsid w:val="00A4413B"/>
    <w:rsid w:val="00A44590"/>
    <w:rsid w:val="00A44EB7"/>
    <w:rsid w:val="00A45111"/>
    <w:rsid w:val="00A54EB1"/>
    <w:rsid w:val="00A60B3F"/>
    <w:rsid w:val="00A6315A"/>
    <w:rsid w:val="00A64B3D"/>
    <w:rsid w:val="00A67AC5"/>
    <w:rsid w:val="00A70AC8"/>
    <w:rsid w:val="00A72267"/>
    <w:rsid w:val="00A73FBD"/>
    <w:rsid w:val="00A74D87"/>
    <w:rsid w:val="00A74F61"/>
    <w:rsid w:val="00A75B1B"/>
    <w:rsid w:val="00A75F86"/>
    <w:rsid w:val="00A76960"/>
    <w:rsid w:val="00A848C9"/>
    <w:rsid w:val="00A92D5D"/>
    <w:rsid w:val="00A94316"/>
    <w:rsid w:val="00A952FF"/>
    <w:rsid w:val="00A95A6C"/>
    <w:rsid w:val="00AA3685"/>
    <w:rsid w:val="00AA418F"/>
    <w:rsid w:val="00AA426B"/>
    <w:rsid w:val="00AB4218"/>
    <w:rsid w:val="00AB4EB3"/>
    <w:rsid w:val="00AB636E"/>
    <w:rsid w:val="00AC029D"/>
    <w:rsid w:val="00AD75EF"/>
    <w:rsid w:val="00AE2E0E"/>
    <w:rsid w:val="00AE3916"/>
    <w:rsid w:val="00AE5347"/>
    <w:rsid w:val="00AE6E79"/>
    <w:rsid w:val="00AF2312"/>
    <w:rsid w:val="00AF6A3C"/>
    <w:rsid w:val="00B0056E"/>
    <w:rsid w:val="00B0323B"/>
    <w:rsid w:val="00B109D5"/>
    <w:rsid w:val="00B2035E"/>
    <w:rsid w:val="00B21E10"/>
    <w:rsid w:val="00B2253E"/>
    <w:rsid w:val="00B27C80"/>
    <w:rsid w:val="00B324FA"/>
    <w:rsid w:val="00B3619C"/>
    <w:rsid w:val="00B37DC9"/>
    <w:rsid w:val="00B507FD"/>
    <w:rsid w:val="00B537F5"/>
    <w:rsid w:val="00B542E4"/>
    <w:rsid w:val="00B636A6"/>
    <w:rsid w:val="00B645B3"/>
    <w:rsid w:val="00B64616"/>
    <w:rsid w:val="00B6550D"/>
    <w:rsid w:val="00B709CA"/>
    <w:rsid w:val="00B7141E"/>
    <w:rsid w:val="00B75BD7"/>
    <w:rsid w:val="00B81CBB"/>
    <w:rsid w:val="00B82C39"/>
    <w:rsid w:val="00B9552B"/>
    <w:rsid w:val="00B9683D"/>
    <w:rsid w:val="00B9730D"/>
    <w:rsid w:val="00BA197E"/>
    <w:rsid w:val="00BA24BA"/>
    <w:rsid w:val="00BA30C6"/>
    <w:rsid w:val="00BA5661"/>
    <w:rsid w:val="00BB37F8"/>
    <w:rsid w:val="00BB50BC"/>
    <w:rsid w:val="00BC1163"/>
    <w:rsid w:val="00BC4077"/>
    <w:rsid w:val="00BD0849"/>
    <w:rsid w:val="00BD46C0"/>
    <w:rsid w:val="00BD4D91"/>
    <w:rsid w:val="00BE18A7"/>
    <w:rsid w:val="00BE6BC0"/>
    <w:rsid w:val="00BE6EB2"/>
    <w:rsid w:val="00BF1159"/>
    <w:rsid w:val="00BF3194"/>
    <w:rsid w:val="00BF3973"/>
    <w:rsid w:val="00BF6D75"/>
    <w:rsid w:val="00C026C0"/>
    <w:rsid w:val="00C02A09"/>
    <w:rsid w:val="00C02E36"/>
    <w:rsid w:val="00C02FE3"/>
    <w:rsid w:val="00C04B06"/>
    <w:rsid w:val="00C07140"/>
    <w:rsid w:val="00C07B7F"/>
    <w:rsid w:val="00C109FB"/>
    <w:rsid w:val="00C13DE0"/>
    <w:rsid w:val="00C146CB"/>
    <w:rsid w:val="00C16D34"/>
    <w:rsid w:val="00C17B63"/>
    <w:rsid w:val="00C20123"/>
    <w:rsid w:val="00C20BAC"/>
    <w:rsid w:val="00C327E6"/>
    <w:rsid w:val="00C34588"/>
    <w:rsid w:val="00C34A00"/>
    <w:rsid w:val="00C35893"/>
    <w:rsid w:val="00C37810"/>
    <w:rsid w:val="00C47454"/>
    <w:rsid w:val="00C50560"/>
    <w:rsid w:val="00C50874"/>
    <w:rsid w:val="00C62808"/>
    <w:rsid w:val="00C64F2F"/>
    <w:rsid w:val="00C66691"/>
    <w:rsid w:val="00C72D8D"/>
    <w:rsid w:val="00C736B1"/>
    <w:rsid w:val="00C74355"/>
    <w:rsid w:val="00C77561"/>
    <w:rsid w:val="00C81152"/>
    <w:rsid w:val="00C81EAA"/>
    <w:rsid w:val="00C82176"/>
    <w:rsid w:val="00C833F7"/>
    <w:rsid w:val="00C84B0E"/>
    <w:rsid w:val="00C865A1"/>
    <w:rsid w:val="00C91449"/>
    <w:rsid w:val="00C91758"/>
    <w:rsid w:val="00C932C9"/>
    <w:rsid w:val="00CA0A55"/>
    <w:rsid w:val="00CA0B74"/>
    <w:rsid w:val="00CA188C"/>
    <w:rsid w:val="00CA30CA"/>
    <w:rsid w:val="00CA33EA"/>
    <w:rsid w:val="00CA586C"/>
    <w:rsid w:val="00CB1BB0"/>
    <w:rsid w:val="00CB339C"/>
    <w:rsid w:val="00CB3A2B"/>
    <w:rsid w:val="00CB468C"/>
    <w:rsid w:val="00CC10E8"/>
    <w:rsid w:val="00CD0CEF"/>
    <w:rsid w:val="00CD5F6E"/>
    <w:rsid w:val="00CE0D6C"/>
    <w:rsid w:val="00CE300F"/>
    <w:rsid w:val="00CE5BB1"/>
    <w:rsid w:val="00CE656B"/>
    <w:rsid w:val="00CE7BCE"/>
    <w:rsid w:val="00CF0A35"/>
    <w:rsid w:val="00CF1091"/>
    <w:rsid w:val="00CF1979"/>
    <w:rsid w:val="00CF3694"/>
    <w:rsid w:val="00CF46DB"/>
    <w:rsid w:val="00CF51F3"/>
    <w:rsid w:val="00CF5510"/>
    <w:rsid w:val="00CF6F9D"/>
    <w:rsid w:val="00D001A0"/>
    <w:rsid w:val="00D01A10"/>
    <w:rsid w:val="00D02E8D"/>
    <w:rsid w:val="00D0512C"/>
    <w:rsid w:val="00D136DF"/>
    <w:rsid w:val="00D13985"/>
    <w:rsid w:val="00D15CCD"/>
    <w:rsid w:val="00D20C13"/>
    <w:rsid w:val="00D20CEB"/>
    <w:rsid w:val="00D2257E"/>
    <w:rsid w:val="00D27C6A"/>
    <w:rsid w:val="00D322AE"/>
    <w:rsid w:val="00D33BAA"/>
    <w:rsid w:val="00D35561"/>
    <w:rsid w:val="00D364D3"/>
    <w:rsid w:val="00D42972"/>
    <w:rsid w:val="00D42AF6"/>
    <w:rsid w:val="00D4386A"/>
    <w:rsid w:val="00D44574"/>
    <w:rsid w:val="00D51590"/>
    <w:rsid w:val="00D526C4"/>
    <w:rsid w:val="00D54D42"/>
    <w:rsid w:val="00D56A9A"/>
    <w:rsid w:val="00D57B18"/>
    <w:rsid w:val="00D65FE0"/>
    <w:rsid w:val="00D739B3"/>
    <w:rsid w:val="00D83C28"/>
    <w:rsid w:val="00D845CA"/>
    <w:rsid w:val="00D85400"/>
    <w:rsid w:val="00D91BAD"/>
    <w:rsid w:val="00D9312C"/>
    <w:rsid w:val="00D942A2"/>
    <w:rsid w:val="00D94689"/>
    <w:rsid w:val="00DA2457"/>
    <w:rsid w:val="00DA4FD9"/>
    <w:rsid w:val="00DA7778"/>
    <w:rsid w:val="00DB009B"/>
    <w:rsid w:val="00DB06D7"/>
    <w:rsid w:val="00DB0ECC"/>
    <w:rsid w:val="00DB1F7F"/>
    <w:rsid w:val="00DB35EC"/>
    <w:rsid w:val="00DC31B6"/>
    <w:rsid w:val="00DC5B6D"/>
    <w:rsid w:val="00DD1866"/>
    <w:rsid w:val="00DD430C"/>
    <w:rsid w:val="00DD4D62"/>
    <w:rsid w:val="00DD62BF"/>
    <w:rsid w:val="00DD7C3A"/>
    <w:rsid w:val="00DE13C5"/>
    <w:rsid w:val="00DE1CAF"/>
    <w:rsid w:val="00DE35C3"/>
    <w:rsid w:val="00DE521D"/>
    <w:rsid w:val="00DE6778"/>
    <w:rsid w:val="00DE6DCC"/>
    <w:rsid w:val="00DF3536"/>
    <w:rsid w:val="00E0153C"/>
    <w:rsid w:val="00E03033"/>
    <w:rsid w:val="00E03D7C"/>
    <w:rsid w:val="00E07B87"/>
    <w:rsid w:val="00E1757C"/>
    <w:rsid w:val="00E17E00"/>
    <w:rsid w:val="00E22CD7"/>
    <w:rsid w:val="00E25A81"/>
    <w:rsid w:val="00E26149"/>
    <w:rsid w:val="00E26ACA"/>
    <w:rsid w:val="00E26B6B"/>
    <w:rsid w:val="00E30B5C"/>
    <w:rsid w:val="00E35053"/>
    <w:rsid w:val="00E36FB9"/>
    <w:rsid w:val="00E410F5"/>
    <w:rsid w:val="00E428F2"/>
    <w:rsid w:val="00E43DE5"/>
    <w:rsid w:val="00E45530"/>
    <w:rsid w:val="00E46547"/>
    <w:rsid w:val="00E513F2"/>
    <w:rsid w:val="00E522C7"/>
    <w:rsid w:val="00E52495"/>
    <w:rsid w:val="00E52690"/>
    <w:rsid w:val="00E56FE7"/>
    <w:rsid w:val="00E6561C"/>
    <w:rsid w:val="00E731CC"/>
    <w:rsid w:val="00E73FB1"/>
    <w:rsid w:val="00E75901"/>
    <w:rsid w:val="00E807DB"/>
    <w:rsid w:val="00E80BF3"/>
    <w:rsid w:val="00E810E5"/>
    <w:rsid w:val="00E83CB3"/>
    <w:rsid w:val="00E8534B"/>
    <w:rsid w:val="00E87645"/>
    <w:rsid w:val="00E904A2"/>
    <w:rsid w:val="00E90FF1"/>
    <w:rsid w:val="00E92018"/>
    <w:rsid w:val="00E933C1"/>
    <w:rsid w:val="00E93DBC"/>
    <w:rsid w:val="00E93FF9"/>
    <w:rsid w:val="00E9677A"/>
    <w:rsid w:val="00EA0D9E"/>
    <w:rsid w:val="00EA362D"/>
    <w:rsid w:val="00EA54D7"/>
    <w:rsid w:val="00EA7CE2"/>
    <w:rsid w:val="00EB0415"/>
    <w:rsid w:val="00EB04D2"/>
    <w:rsid w:val="00EB19FB"/>
    <w:rsid w:val="00EB3218"/>
    <w:rsid w:val="00EB33F5"/>
    <w:rsid w:val="00EB6C01"/>
    <w:rsid w:val="00EB7529"/>
    <w:rsid w:val="00EC2D49"/>
    <w:rsid w:val="00EC2D6C"/>
    <w:rsid w:val="00ED0EFD"/>
    <w:rsid w:val="00ED2651"/>
    <w:rsid w:val="00ED3AC1"/>
    <w:rsid w:val="00ED5A19"/>
    <w:rsid w:val="00ED5C88"/>
    <w:rsid w:val="00ED6DB3"/>
    <w:rsid w:val="00EE2055"/>
    <w:rsid w:val="00EE2E96"/>
    <w:rsid w:val="00EE3BD5"/>
    <w:rsid w:val="00EE4539"/>
    <w:rsid w:val="00EE6A7E"/>
    <w:rsid w:val="00EE7304"/>
    <w:rsid w:val="00EF3B8F"/>
    <w:rsid w:val="00EF5A12"/>
    <w:rsid w:val="00EF678B"/>
    <w:rsid w:val="00EF6BFC"/>
    <w:rsid w:val="00F00AC0"/>
    <w:rsid w:val="00F01B81"/>
    <w:rsid w:val="00F054D5"/>
    <w:rsid w:val="00F05EA4"/>
    <w:rsid w:val="00F10C36"/>
    <w:rsid w:val="00F12141"/>
    <w:rsid w:val="00F12BF3"/>
    <w:rsid w:val="00F21D38"/>
    <w:rsid w:val="00F3117C"/>
    <w:rsid w:val="00F3396F"/>
    <w:rsid w:val="00F34D11"/>
    <w:rsid w:val="00F35E64"/>
    <w:rsid w:val="00F3622F"/>
    <w:rsid w:val="00F50740"/>
    <w:rsid w:val="00F519F1"/>
    <w:rsid w:val="00F51D28"/>
    <w:rsid w:val="00F57551"/>
    <w:rsid w:val="00F60586"/>
    <w:rsid w:val="00F62E3D"/>
    <w:rsid w:val="00F63FB6"/>
    <w:rsid w:val="00F642B8"/>
    <w:rsid w:val="00F745D1"/>
    <w:rsid w:val="00F77215"/>
    <w:rsid w:val="00F8143C"/>
    <w:rsid w:val="00F82447"/>
    <w:rsid w:val="00F8766F"/>
    <w:rsid w:val="00F9063D"/>
    <w:rsid w:val="00F90856"/>
    <w:rsid w:val="00F924B9"/>
    <w:rsid w:val="00F925D7"/>
    <w:rsid w:val="00F942BC"/>
    <w:rsid w:val="00F94B9A"/>
    <w:rsid w:val="00F96943"/>
    <w:rsid w:val="00FA3FE5"/>
    <w:rsid w:val="00FA473E"/>
    <w:rsid w:val="00FA4EDB"/>
    <w:rsid w:val="00FA5BF6"/>
    <w:rsid w:val="00FB54E2"/>
    <w:rsid w:val="00FB5C8C"/>
    <w:rsid w:val="00FC4011"/>
    <w:rsid w:val="00FC6595"/>
    <w:rsid w:val="00FD2DC9"/>
    <w:rsid w:val="00FD33E7"/>
    <w:rsid w:val="00FE0796"/>
    <w:rsid w:val="00FE39CE"/>
    <w:rsid w:val="00FE5B53"/>
    <w:rsid w:val="00FE7E3E"/>
    <w:rsid w:val="00FF02FD"/>
    <w:rsid w:val="00FF09B1"/>
    <w:rsid w:val="00FF1556"/>
    <w:rsid w:val="00FF2A31"/>
    <w:rsid w:val="00FF2C51"/>
    <w:rsid w:val="00FF566E"/>
    <w:rsid w:val="00FF62C5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13654E"/>
  <w15:docId w15:val="{A057671C-0C7F-4B77-9622-34301584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A0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next w:val="Normal"/>
    <w:link w:val="Ttulo1Car"/>
    <w:uiPriority w:val="9"/>
    <w:qFormat/>
    <w:rsid w:val="007F5AC6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after="200"/>
      <w:ind w:left="567"/>
      <w:outlineLvl w:val="0"/>
    </w:pPr>
    <w:rPr>
      <w:rFonts w:ascii="Open Sans" w:hAnsi="Open Sans" w:cs="Open Sans"/>
      <w:b/>
      <w:caps/>
      <w:color w:val="560A00"/>
      <w:sz w:val="40"/>
      <w:szCs w:val="21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FE7"/>
    <w:pPr>
      <w:numPr>
        <w:ilvl w:val="1"/>
        <w:numId w:val="1"/>
      </w:numPr>
      <w:tabs>
        <w:tab w:val="left" w:pos="1418"/>
      </w:tabs>
      <w:spacing w:before="240" w:after="280"/>
      <w:jc w:val="both"/>
      <w:outlineLvl w:val="1"/>
    </w:pPr>
    <w:rPr>
      <w:rFonts w:ascii="Open Sans" w:hAnsi="Open Sans" w:cs="Open Sans"/>
      <w:color w:val="730E00"/>
      <w:sz w:val="32"/>
      <w:szCs w:val="21"/>
      <w:lang w:val="es-ES" w:eastAsia="es-PE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56FE7"/>
    <w:pPr>
      <w:numPr>
        <w:ilvl w:val="2"/>
        <w:numId w:val="1"/>
      </w:numPr>
      <w:spacing w:before="20" w:after="0" w:line="240" w:lineRule="auto"/>
      <w:ind w:right="113" w:hanging="680"/>
      <w:jc w:val="both"/>
      <w:outlineLvl w:val="2"/>
    </w:pPr>
    <w:rPr>
      <w:rFonts w:ascii="Open Sans" w:eastAsia="Times New Roman" w:hAnsi="Open Sans" w:cs="Open Sans"/>
      <w:color w:val="730E00"/>
      <w:sz w:val="26"/>
      <w:szCs w:val="26"/>
      <w:lang w:val="es-ES" w:eastAsia="es-PE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F50740"/>
    <w:pPr>
      <w:numPr>
        <w:ilvl w:val="3"/>
        <w:numId w:val="1"/>
      </w:numPr>
      <w:spacing w:before="120" w:after="160"/>
      <w:contextualSpacing w:val="0"/>
      <w:jc w:val="both"/>
      <w:outlineLvl w:val="3"/>
    </w:pPr>
    <w:rPr>
      <w:rFonts w:ascii="Open Sans" w:hAnsi="Open Sans" w:cs="Open Sans"/>
      <w:color w:val="404040"/>
      <w:szCs w:val="21"/>
      <w:lang w:val="es-ES" w:eastAsia="es-PE"/>
    </w:rPr>
  </w:style>
  <w:style w:type="paragraph" w:styleId="Ttulo5">
    <w:name w:val="heading 5"/>
    <w:basedOn w:val="Ttulo3"/>
    <w:next w:val="Normal"/>
    <w:link w:val="Ttulo5Car"/>
    <w:uiPriority w:val="9"/>
    <w:unhideWhenUsed/>
    <w:qFormat/>
    <w:rsid w:val="00F50740"/>
    <w:pPr>
      <w:numPr>
        <w:ilvl w:val="4"/>
      </w:numPr>
      <w:outlineLvl w:val="4"/>
    </w:pPr>
    <w:rPr>
      <w:sz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50740"/>
    <w:pPr>
      <w:keepNext/>
      <w:keepLines/>
      <w:numPr>
        <w:ilvl w:val="5"/>
        <w:numId w:val="1"/>
      </w:numPr>
      <w:spacing w:before="200" w:after="0"/>
      <w:jc w:val="both"/>
      <w:outlineLvl w:val="5"/>
    </w:pPr>
    <w:rPr>
      <w:rFonts w:eastAsia="Times New Roman"/>
      <w:i/>
      <w:iCs/>
      <w:color w:val="404040"/>
      <w:sz w:val="20"/>
      <w:szCs w:val="21"/>
      <w:lang w:eastAsia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740"/>
    <w:pPr>
      <w:keepNext/>
      <w:keepLines/>
      <w:numPr>
        <w:ilvl w:val="6"/>
        <w:numId w:val="1"/>
      </w:numPr>
      <w:spacing w:before="200" w:after="0"/>
      <w:jc w:val="both"/>
      <w:outlineLvl w:val="6"/>
    </w:pPr>
    <w:rPr>
      <w:rFonts w:eastAsia="Times New Roman"/>
      <w:i/>
      <w:iCs/>
      <w:color w:val="404040"/>
      <w:sz w:val="20"/>
      <w:szCs w:val="21"/>
      <w:lang w:val="es-ES" w:eastAsia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740"/>
    <w:pPr>
      <w:keepNext/>
      <w:keepLines/>
      <w:numPr>
        <w:ilvl w:val="7"/>
        <w:numId w:val="1"/>
      </w:numPr>
      <w:spacing w:before="200" w:after="0"/>
      <w:jc w:val="both"/>
      <w:outlineLvl w:val="7"/>
    </w:pPr>
    <w:rPr>
      <w:rFonts w:eastAsia="Times New Roman"/>
      <w:color w:val="404040"/>
      <w:sz w:val="20"/>
      <w:szCs w:val="20"/>
      <w:lang w:val="es-ES" w:eastAsia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740"/>
    <w:pPr>
      <w:keepNext/>
      <w:keepLines/>
      <w:numPr>
        <w:ilvl w:val="8"/>
        <w:numId w:val="1"/>
      </w:numPr>
      <w:spacing w:before="200" w:after="0"/>
      <w:jc w:val="both"/>
      <w:outlineLvl w:val="8"/>
    </w:pPr>
    <w:rPr>
      <w:rFonts w:eastAsia="Times New Roman"/>
      <w:i/>
      <w:iCs/>
      <w:color w:val="404040"/>
      <w:sz w:val="20"/>
      <w:szCs w:val="20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619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B3619C"/>
    <w:rPr>
      <w:rFonts w:eastAsia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3619C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7F5AC6"/>
    <w:rPr>
      <w:rFonts w:ascii="Open Sans" w:hAnsi="Open Sans" w:cs="Open Sans"/>
      <w:b/>
      <w:caps/>
      <w:color w:val="560A00"/>
      <w:sz w:val="40"/>
      <w:szCs w:val="21"/>
      <w:lang w:val="es-ES"/>
    </w:rPr>
  </w:style>
  <w:style w:type="character" w:customStyle="1" w:styleId="Ttulo2Car">
    <w:name w:val="Título 2 Car"/>
    <w:link w:val="Ttulo2"/>
    <w:uiPriority w:val="9"/>
    <w:rsid w:val="00E56FE7"/>
    <w:rPr>
      <w:rFonts w:ascii="Open Sans" w:hAnsi="Open Sans" w:cs="Open Sans"/>
      <w:color w:val="730E00"/>
      <w:sz w:val="32"/>
      <w:szCs w:val="21"/>
      <w:lang w:val="es-ES" w:eastAsia="es-PE"/>
    </w:rPr>
  </w:style>
  <w:style w:type="character" w:customStyle="1" w:styleId="Ttulo3Car">
    <w:name w:val="Título 3 Car"/>
    <w:link w:val="Ttulo3"/>
    <w:uiPriority w:val="9"/>
    <w:rsid w:val="00E56FE7"/>
    <w:rPr>
      <w:rFonts w:ascii="Open Sans" w:eastAsia="Times New Roman" w:hAnsi="Open Sans" w:cs="Open Sans"/>
      <w:color w:val="730E00"/>
      <w:sz w:val="26"/>
      <w:szCs w:val="26"/>
      <w:lang w:val="es-ES" w:eastAsia="es-PE"/>
    </w:rPr>
  </w:style>
  <w:style w:type="character" w:customStyle="1" w:styleId="Ttulo4Car">
    <w:name w:val="Título 4 Car"/>
    <w:link w:val="Ttulo4"/>
    <w:uiPriority w:val="9"/>
    <w:rsid w:val="00F50740"/>
    <w:rPr>
      <w:rFonts w:ascii="Open Sans" w:hAnsi="Open Sans" w:cs="Open Sans"/>
      <w:color w:val="404040"/>
      <w:szCs w:val="21"/>
      <w:lang w:val="es-ES" w:eastAsia="es-PE"/>
    </w:rPr>
  </w:style>
  <w:style w:type="character" w:customStyle="1" w:styleId="Ttulo5Car">
    <w:name w:val="Título 5 Car"/>
    <w:link w:val="Ttulo5"/>
    <w:uiPriority w:val="9"/>
    <w:rsid w:val="00F50740"/>
    <w:rPr>
      <w:rFonts w:ascii="Open Sans" w:eastAsia="Times New Roman" w:hAnsi="Open Sans" w:cs="Open Sans"/>
      <w:color w:val="404040"/>
      <w:sz w:val="20"/>
      <w:szCs w:val="26"/>
      <w:lang w:val="es-ES" w:eastAsia="es-PE"/>
    </w:rPr>
  </w:style>
  <w:style w:type="character" w:customStyle="1" w:styleId="Ttulo6Car">
    <w:name w:val="Título 6 Car"/>
    <w:link w:val="Ttulo6"/>
    <w:uiPriority w:val="9"/>
    <w:rsid w:val="00F50740"/>
    <w:rPr>
      <w:rFonts w:ascii="Verdana" w:eastAsia="Times New Roman" w:hAnsi="Verdana" w:cs="Times New Roman"/>
      <w:i/>
      <w:iCs/>
      <w:color w:val="404040"/>
      <w:sz w:val="20"/>
      <w:szCs w:val="21"/>
      <w:lang w:eastAsia="es-PE"/>
    </w:rPr>
  </w:style>
  <w:style w:type="character" w:customStyle="1" w:styleId="Ttulo7Car">
    <w:name w:val="Título 7 Car"/>
    <w:link w:val="Ttulo7"/>
    <w:uiPriority w:val="9"/>
    <w:semiHidden/>
    <w:rsid w:val="00F50740"/>
    <w:rPr>
      <w:rFonts w:ascii="Verdana" w:eastAsia="Times New Roman" w:hAnsi="Verdana" w:cs="Times New Roman"/>
      <w:i/>
      <w:iCs/>
      <w:color w:val="404040"/>
      <w:sz w:val="20"/>
      <w:szCs w:val="21"/>
      <w:lang w:val="es-ES" w:eastAsia="es-PE"/>
    </w:rPr>
  </w:style>
  <w:style w:type="character" w:customStyle="1" w:styleId="Ttulo8Car">
    <w:name w:val="Título 8 Car"/>
    <w:link w:val="Ttulo8"/>
    <w:uiPriority w:val="9"/>
    <w:semiHidden/>
    <w:rsid w:val="00F50740"/>
    <w:rPr>
      <w:rFonts w:ascii="Verdana" w:eastAsia="Times New Roman" w:hAnsi="Verdana" w:cs="Times New Roman"/>
      <w:color w:val="404040"/>
      <w:sz w:val="20"/>
      <w:szCs w:val="20"/>
      <w:lang w:val="es-ES" w:eastAsia="es-PE"/>
    </w:rPr>
  </w:style>
  <w:style w:type="character" w:customStyle="1" w:styleId="Ttulo9Car">
    <w:name w:val="Título 9 Car"/>
    <w:link w:val="Ttulo9"/>
    <w:uiPriority w:val="9"/>
    <w:semiHidden/>
    <w:rsid w:val="00F50740"/>
    <w:rPr>
      <w:rFonts w:ascii="Verdana" w:eastAsia="Times New Roman" w:hAnsi="Verdana" w:cs="Times New Roman"/>
      <w:i/>
      <w:iCs/>
      <w:color w:val="404040"/>
      <w:sz w:val="20"/>
      <w:szCs w:val="20"/>
      <w:lang w:val="es-ES" w:eastAsia="es-PE"/>
    </w:rPr>
  </w:style>
  <w:style w:type="character" w:styleId="Refdecomentario">
    <w:name w:val="annotation reference"/>
    <w:uiPriority w:val="99"/>
    <w:semiHidden/>
    <w:unhideWhenUsed/>
    <w:rsid w:val="00F507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0740"/>
    <w:pPr>
      <w:spacing w:before="120" w:after="160" w:line="240" w:lineRule="auto"/>
      <w:jc w:val="both"/>
    </w:pPr>
    <w:rPr>
      <w:rFonts w:ascii="Open Sans" w:hAnsi="Open Sans" w:cs="Open Sans"/>
      <w:sz w:val="20"/>
      <w:szCs w:val="20"/>
      <w:lang w:val="es-ES" w:eastAsia="es-PE"/>
    </w:rPr>
  </w:style>
  <w:style w:type="character" w:customStyle="1" w:styleId="TextocomentarioCar">
    <w:name w:val="Texto comentario Car"/>
    <w:link w:val="Textocomentario"/>
    <w:uiPriority w:val="99"/>
    <w:rsid w:val="00F50740"/>
    <w:rPr>
      <w:rFonts w:ascii="Open Sans" w:hAnsi="Open Sans" w:cs="Open Sans"/>
      <w:sz w:val="20"/>
      <w:szCs w:val="20"/>
      <w:lang w:val="es-ES" w:eastAsia="es-PE"/>
    </w:rPr>
  </w:style>
  <w:style w:type="paragraph" w:styleId="Prrafodelista">
    <w:name w:val="List Paragraph"/>
    <w:basedOn w:val="Normal"/>
    <w:uiPriority w:val="34"/>
    <w:qFormat/>
    <w:rsid w:val="00F5074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01D24"/>
    <w:pPr>
      <w:keepNext/>
      <w:keepLines/>
      <w:numPr>
        <w:numId w:val="0"/>
      </w:numPr>
      <w:spacing w:before="480" w:after="0" w:line="276" w:lineRule="auto"/>
      <w:outlineLvl w:val="9"/>
    </w:pPr>
    <w:rPr>
      <w:rFonts w:ascii="Verdana" w:eastAsia="Times New Roman" w:hAnsi="Verdana" w:cs="Times New Roman"/>
      <w:bCs/>
      <w:caps w:val="0"/>
      <w:color w:val="81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01D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01D24"/>
    <w:pPr>
      <w:spacing w:after="100"/>
      <w:ind w:left="220"/>
    </w:pPr>
  </w:style>
  <w:style w:type="character" w:styleId="Hipervnculo">
    <w:name w:val="Hyperlink"/>
    <w:uiPriority w:val="99"/>
    <w:unhideWhenUsed/>
    <w:rsid w:val="00901D24"/>
    <w:rPr>
      <w:color w:val="D26900"/>
      <w:u w:val="single"/>
    </w:rPr>
  </w:style>
  <w:style w:type="table" w:styleId="Tablaconcuadrcula">
    <w:name w:val="Table Grid"/>
    <w:basedOn w:val="Tablanormal"/>
    <w:uiPriority w:val="39"/>
    <w:rsid w:val="00E93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52F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952FF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A952FF"/>
    <w:rPr>
      <w:vertAlign w:val="superscript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A952FF"/>
    <w:pPr>
      <w:spacing w:line="240" w:lineRule="auto"/>
    </w:pPr>
    <w:rPr>
      <w:b/>
      <w:bCs/>
      <w:color w:val="AD0101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03033"/>
    <w:pPr>
      <w:spacing w:after="100"/>
      <w:ind w:left="440"/>
    </w:pPr>
    <w:rPr>
      <w:rFonts w:eastAsia="Times New Roman"/>
      <w:lang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E03033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E03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033"/>
  </w:style>
  <w:style w:type="paragraph" w:styleId="Piedepgina">
    <w:name w:val="footer"/>
    <w:basedOn w:val="Normal"/>
    <w:link w:val="PiedepginaCar"/>
    <w:uiPriority w:val="99"/>
    <w:unhideWhenUsed/>
    <w:rsid w:val="00E03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033"/>
  </w:style>
  <w:style w:type="table" w:styleId="Sombreadomedio1-nfasis1">
    <w:name w:val="Medium Shading 1 Accent 1"/>
    <w:basedOn w:val="Tablanormal"/>
    <w:uiPriority w:val="63"/>
    <w:rsid w:val="00E810E5"/>
    <w:tblPr>
      <w:tblStyleRowBandSize w:val="1"/>
      <w:tblStyleColBandSize w:val="1"/>
      <w:tblBorders>
        <w:top w:val="single" w:sz="8" w:space="0" w:color="FD0404"/>
        <w:left w:val="single" w:sz="8" w:space="0" w:color="FD0404"/>
        <w:bottom w:val="single" w:sz="8" w:space="0" w:color="FD0404"/>
        <w:right w:val="single" w:sz="8" w:space="0" w:color="FD0404"/>
        <w:insideH w:val="single" w:sz="8" w:space="0" w:color="FD040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D0404"/>
          <w:left w:val="single" w:sz="8" w:space="0" w:color="FD0404"/>
          <w:bottom w:val="single" w:sz="8" w:space="0" w:color="FD0404"/>
          <w:right w:val="single" w:sz="8" w:space="0" w:color="FD0404"/>
          <w:insideH w:val="nil"/>
          <w:insideV w:val="nil"/>
        </w:tcBorders>
        <w:shd w:val="clear" w:color="auto" w:fill="AD010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0404"/>
          <w:left w:val="single" w:sz="8" w:space="0" w:color="FD0404"/>
          <w:bottom w:val="single" w:sz="8" w:space="0" w:color="FD0404"/>
          <w:right w:val="single" w:sz="8" w:space="0" w:color="FD040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ACAC"/>
      </w:tcPr>
    </w:tblStylePr>
    <w:tblStylePr w:type="band1Horz">
      <w:tblPr/>
      <w:tcPr>
        <w:tcBorders>
          <w:insideH w:val="nil"/>
          <w:insideV w:val="nil"/>
        </w:tcBorders>
        <w:shd w:val="clear" w:color="auto" w:fill="FEACA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02391B"/>
    <w:tblPr>
      <w:tblStyleRowBandSize w:val="1"/>
      <w:tblStyleColBandSize w:val="1"/>
      <w:tblBorders>
        <w:top w:val="single" w:sz="8" w:space="0" w:color="C0AF92"/>
        <w:left w:val="single" w:sz="8" w:space="0" w:color="C0AF92"/>
        <w:bottom w:val="single" w:sz="8" w:space="0" w:color="C0AF92"/>
        <w:right w:val="single" w:sz="8" w:space="0" w:color="C0AF92"/>
        <w:insideH w:val="single" w:sz="8" w:space="0" w:color="C0AF9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0AF92"/>
          <w:left w:val="single" w:sz="8" w:space="0" w:color="C0AF92"/>
          <w:bottom w:val="single" w:sz="8" w:space="0" w:color="C0AF92"/>
          <w:right w:val="single" w:sz="8" w:space="0" w:color="C0AF92"/>
          <w:insideH w:val="nil"/>
          <w:insideV w:val="nil"/>
        </w:tcBorders>
        <w:shd w:val="clear" w:color="auto" w:fill="AC956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AF92"/>
          <w:left w:val="single" w:sz="8" w:space="0" w:color="C0AF92"/>
          <w:bottom w:val="single" w:sz="8" w:space="0" w:color="C0AF92"/>
          <w:right w:val="single" w:sz="8" w:space="0" w:color="C0AF9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4DB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4D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8763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8763B7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8763B7"/>
    <w:rPr>
      <w:vertAlign w:val="superscript"/>
    </w:rPr>
  </w:style>
  <w:style w:type="paragraph" w:styleId="Revisin">
    <w:name w:val="Revision"/>
    <w:hidden/>
    <w:uiPriority w:val="99"/>
    <w:semiHidden/>
    <w:rsid w:val="006A349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D5C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323B"/>
    <w:pPr>
      <w:spacing w:before="0" w:after="200"/>
      <w:jc w:val="left"/>
    </w:pPr>
    <w:rPr>
      <w:rFonts w:ascii="Verdana" w:hAnsi="Verdana" w:cs="Times New Roman"/>
      <w:b/>
      <w:bCs/>
      <w:lang w:val="es-P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323B"/>
    <w:rPr>
      <w:rFonts w:ascii="Open Sans" w:hAnsi="Open Sans" w:cs="Open Sans"/>
      <w:b/>
      <w:bCs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7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image" Target="media/image9.png"/><Relationship Id="rId28" Type="http://schemas.openxmlformats.org/officeDocument/2006/relationships/diagramLayout" Target="diagrams/layout1.xm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image" Target="media/image8.png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image" Target="media/image16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688DC7-9015-4FFF-8707-3E17A52643E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C1E0D2CD-D292-489D-BD92-A810CA6406B2}">
      <dgm:prSet phldrT="[Texto]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Informe de Avance (ej. Informe </a:t>
          </a:r>
          <a:r>
            <a:rPr lang="es-ES" b="1"/>
            <a:t>001-2019</a:t>
          </a:r>
          <a:r>
            <a:rPr lang="es-ES"/>
            <a:t> del 5/8/2019)</a:t>
          </a:r>
          <a:endParaRPr lang="es-PE"/>
        </a:p>
      </dgm:t>
    </dgm:pt>
    <dgm:pt modelId="{7CEFD719-6546-4DB9-B011-1C5AE01B861C}" type="parTrans" cxnId="{BD740CE1-6AF4-4B13-ACC9-97380EF33BDB}">
      <dgm:prSet/>
      <dgm:spPr/>
      <dgm:t>
        <a:bodyPr/>
        <a:lstStyle/>
        <a:p>
          <a:endParaRPr lang="es-PE"/>
        </a:p>
      </dgm:t>
    </dgm:pt>
    <dgm:pt modelId="{61E2C0ED-7F86-44B7-B415-5C23167CAC00}" type="sibTrans" cxnId="{BD740CE1-6AF4-4B13-ACC9-97380EF33BDB}">
      <dgm:prSet/>
      <dgm:spPr/>
      <dgm:t>
        <a:bodyPr/>
        <a:lstStyle/>
        <a:p>
          <a:endParaRPr lang="es-PE"/>
        </a:p>
      </dgm:t>
    </dgm:pt>
    <dgm:pt modelId="{254CEEB2-0ED3-4F7A-B40F-35ECAE52F2E1}">
      <dgm:prSet phldrT="[Texto]"/>
      <dgm:spPr/>
      <dgm:t>
        <a:bodyPr/>
        <a:lstStyle/>
        <a:p>
          <a:r>
            <a:rPr lang="es-PE"/>
            <a:t>Acción 1.1.1</a:t>
          </a:r>
        </a:p>
      </dgm:t>
    </dgm:pt>
    <dgm:pt modelId="{7520F18D-AE02-4E04-BCC0-B3E72BFB3FF1}" type="parTrans" cxnId="{93973830-164D-4FA3-94D0-893F922793D3}">
      <dgm:prSet/>
      <dgm:spPr/>
      <dgm:t>
        <a:bodyPr/>
        <a:lstStyle/>
        <a:p>
          <a:endParaRPr lang="es-PE"/>
        </a:p>
      </dgm:t>
    </dgm:pt>
    <dgm:pt modelId="{E203A603-88C1-4673-8E4C-E44292F4CC53}" type="sibTrans" cxnId="{93973830-164D-4FA3-94D0-893F922793D3}">
      <dgm:prSet/>
      <dgm:spPr/>
      <dgm:t>
        <a:bodyPr/>
        <a:lstStyle/>
        <a:p>
          <a:endParaRPr lang="es-PE"/>
        </a:p>
      </dgm:t>
    </dgm:pt>
    <dgm:pt modelId="{97B2EFF0-E1C5-47A5-B636-7CA90EA870D5}">
      <dgm:prSet phldrT="[Texto]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Acción 3.2.2</a:t>
          </a:r>
          <a:endParaRPr lang="es-PE"/>
        </a:p>
      </dgm:t>
    </dgm:pt>
    <dgm:pt modelId="{82006C1D-D130-4473-A2B3-2FCFDCB0D592}" type="parTrans" cxnId="{FA9E097F-134F-4080-897F-63DD40CB6EC8}">
      <dgm:prSet/>
      <dgm:spPr/>
      <dgm:t>
        <a:bodyPr/>
        <a:lstStyle/>
        <a:p>
          <a:endParaRPr lang="es-PE"/>
        </a:p>
      </dgm:t>
    </dgm:pt>
    <dgm:pt modelId="{255A03B5-4CEB-4C5D-B7B7-161F6BAC6099}" type="sibTrans" cxnId="{FA9E097F-134F-4080-897F-63DD40CB6EC8}">
      <dgm:prSet/>
      <dgm:spPr/>
      <dgm:t>
        <a:bodyPr/>
        <a:lstStyle/>
        <a:p>
          <a:endParaRPr lang="es-PE"/>
        </a:p>
      </dgm:t>
    </dgm:pt>
    <dgm:pt modelId="{DDDD6BA7-D18A-4647-AC03-549A17477AF8}">
      <dgm:prSet phldrT="[Texto]"/>
      <dgm:spPr/>
      <dgm:t>
        <a:bodyPr/>
        <a:lstStyle/>
        <a:p>
          <a:r>
            <a:rPr lang="es-PE"/>
            <a:t>Indicador 1</a:t>
          </a:r>
        </a:p>
      </dgm:t>
    </dgm:pt>
    <dgm:pt modelId="{0D447E75-45DE-49DA-88E6-1EB4042493FE}" type="parTrans" cxnId="{4D72388F-27C3-425E-9A92-955ED40E9903}">
      <dgm:prSet/>
      <dgm:spPr/>
      <dgm:t>
        <a:bodyPr/>
        <a:lstStyle/>
        <a:p>
          <a:endParaRPr lang="es-PE"/>
        </a:p>
      </dgm:t>
    </dgm:pt>
    <dgm:pt modelId="{5860EF89-D617-47A4-8255-31C7604BB4DE}" type="sibTrans" cxnId="{4D72388F-27C3-425E-9A92-955ED40E9903}">
      <dgm:prSet/>
      <dgm:spPr/>
      <dgm:t>
        <a:bodyPr/>
        <a:lstStyle/>
        <a:p>
          <a:endParaRPr lang="es-PE"/>
        </a:p>
      </dgm:t>
    </dgm:pt>
    <dgm:pt modelId="{1FDDA21A-CF73-4D4C-86B1-7B1594A40333}">
      <dgm:prSet phldrT="[Texto]"/>
      <dgm:spPr/>
      <dgm:t>
        <a:bodyPr/>
        <a:lstStyle/>
        <a:p>
          <a:r>
            <a:rPr lang="es-ES"/>
            <a:t>Acción 1.2.1</a:t>
          </a:r>
          <a:endParaRPr lang="es-PE"/>
        </a:p>
      </dgm:t>
    </dgm:pt>
    <dgm:pt modelId="{66208149-5C53-4065-880A-DA507D9341D3}" type="parTrans" cxnId="{4F732BF1-E06C-4D6E-9A5C-A50FC5F14C25}">
      <dgm:prSet/>
      <dgm:spPr/>
      <dgm:t>
        <a:bodyPr/>
        <a:lstStyle/>
        <a:p>
          <a:endParaRPr lang="es-PE"/>
        </a:p>
      </dgm:t>
    </dgm:pt>
    <dgm:pt modelId="{A7998D50-FF30-4434-89A8-A80FDC8FD811}" type="sibTrans" cxnId="{4F732BF1-E06C-4D6E-9A5C-A50FC5F14C25}">
      <dgm:prSet/>
      <dgm:spPr/>
      <dgm:t>
        <a:bodyPr/>
        <a:lstStyle/>
        <a:p>
          <a:endParaRPr lang="es-PE"/>
        </a:p>
      </dgm:t>
    </dgm:pt>
    <dgm:pt modelId="{C933D0A6-D179-4466-BF70-8CB512D929DC}">
      <dgm:prSet phldrT="[Texto]"/>
      <dgm:spPr/>
      <dgm:t>
        <a:bodyPr/>
        <a:lstStyle/>
        <a:p>
          <a:r>
            <a:rPr lang="es-PE"/>
            <a:t>Indicador 2</a:t>
          </a:r>
        </a:p>
      </dgm:t>
    </dgm:pt>
    <dgm:pt modelId="{E2013005-E0F8-4D48-B833-48A897AE038C}" type="parTrans" cxnId="{F7995448-5BEF-4D3C-8C79-FC59AEC6245D}">
      <dgm:prSet/>
      <dgm:spPr/>
      <dgm:t>
        <a:bodyPr/>
        <a:lstStyle/>
        <a:p>
          <a:endParaRPr lang="es-PE"/>
        </a:p>
      </dgm:t>
    </dgm:pt>
    <dgm:pt modelId="{6CE4F424-2C99-4FDC-8602-C24EEDC57399}" type="sibTrans" cxnId="{F7995448-5BEF-4D3C-8C79-FC59AEC6245D}">
      <dgm:prSet/>
      <dgm:spPr/>
      <dgm:t>
        <a:bodyPr/>
        <a:lstStyle/>
        <a:p>
          <a:endParaRPr lang="es-PE"/>
        </a:p>
      </dgm:t>
    </dgm:pt>
    <dgm:pt modelId="{8165B2D5-899E-49EA-B0FC-4983A540E3E2}">
      <dgm:prSet phldrT="[Texto]"/>
      <dgm:spPr/>
      <dgm:t>
        <a:bodyPr/>
        <a:lstStyle/>
        <a:p>
          <a:r>
            <a:rPr lang="es-PE"/>
            <a:t>Indicador 1</a:t>
          </a:r>
        </a:p>
      </dgm:t>
    </dgm:pt>
    <dgm:pt modelId="{DDC8BCB4-F28B-4EF7-B88C-01C373A98F4F}" type="parTrans" cxnId="{C6948136-619F-42B1-AC0E-B311117BA7F0}">
      <dgm:prSet/>
      <dgm:spPr/>
      <dgm:t>
        <a:bodyPr/>
        <a:lstStyle/>
        <a:p>
          <a:endParaRPr lang="es-PE"/>
        </a:p>
      </dgm:t>
    </dgm:pt>
    <dgm:pt modelId="{DAC353BB-F69C-40FB-B275-E1CD266D525B}" type="sibTrans" cxnId="{C6948136-619F-42B1-AC0E-B311117BA7F0}">
      <dgm:prSet/>
      <dgm:spPr/>
      <dgm:t>
        <a:bodyPr/>
        <a:lstStyle/>
        <a:p>
          <a:endParaRPr lang="es-PE"/>
        </a:p>
      </dgm:t>
    </dgm:pt>
    <dgm:pt modelId="{9C484D08-CEB6-4993-A31A-754D9328F1C7}">
      <dgm:prSet phldrT="[Texto]"/>
      <dgm:spPr/>
      <dgm:t>
        <a:bodyPr/>
        <a:lstStyle/>
        <a:p>
          <a:r>
            <a:rPr lang="es-PE"/>
            <a:t>Indicador 2</a:t>
          </a:r>
        </a:p>
      </dgm:t>
    </dgm:pt>
    <dgm:pt modelId="{33D93F72-EF4E-465E-826B-A731DC9CF5E4}" type="parTrans" cxnId="{7A3109F5-8AEC-43DC-8950-926B42C2D9E8}">
      <dgm:prSet/>
      <dgm:spPr/>
      <dgm:t>
        <a:bodyPr/>
        <a:lstStyle/>
        <a:p>
          <a:endParaRPr lang="es-PE"/>
        </a:p>
      </dgm:t>
    </dgm:pt>
    <dgm:pt modelId="{A53565A8-ED41-43BA-9523-42B95F19C4FF}" type="sibTrans" cxnId="{7A3109F5-8AEC-43DC-8950-926B42C2D9E8}">
      <dgm:prSet/>
      <dgm:spPr/>
      <dgm:t>
        <a:bodyPr/>
        <a:lstStyle/>
        <a:p>
          <a:endParaRPr lang="es-PE"/>
        </a:p>
      </dgm:t>
    </dgm:pt>
    <dgm:pt modelId="{DA377D29-EE66-4BD1-8BDC-96498A6BA7F4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AB9B27D9-59BB-4207-B465-1362FA5059F8}" type="parTrans" cxnId="{A90449E9-1119-4C5E-910D-7107FA1C1AA5}">
      <dgm:prSet/>
      <dgm:spPr/>
      <dgm:t>
        <a:bodyPr/>
        <a:lstStyle/>
        <a:p>
          <a:endParaRPr lang="es-PE"/>
        </a:p>
      </dgm:t>
    </dgm:pt>
    <dgm:pt modelId="{53D31ABC-FCE1-4EC3-960A-223C07E0C400}" type="sibTrans" cxnId="{A90449E9-1119-4C5E-910D-7107FA1C1AA5}">
      <dgm:prSet/>
      <dgm:spPr/>
      <dgm:t>
        <a:bodyPr/>
        <a:lstStyle/>
        <a:p>
          <a:endParaRPr lang="es-PE"/>
        </a:p>
      </dgm:t>
    </dgm:pt>
    <dgm:pt modelId="{0E2647EC-5814-4686-91F7-F4B2F2757D48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E1AD9D7E-A89B-451A-A657-305C8632BFAF}" type="parTrans" cxnId="{5AFCA7F2-E869-496E-BA3E-E6EFF8FC8BF4}">
      <dgm:prSet/>
      <dgm:spPr/>
      <dgm:t>
        <a:bodyPr/>
        <a:lstStyle/>
        <a:p>
          <a:endParaRPr lang="es-PE"/>
        </a:p>
      </dgm:t>
    </dgm:pt>
    <dgm:pt modelId="{719347A2-4927-488F-A1FD-E69DF4405F74}" type="sibTrans" cxnId="{5AFCA7F2-E869-496E-BA3E-E6EFF8FC8BF4}">
      <dgm:prSet/>
      <dgm:spPr/>
      <dgm:t>
        <a:bodyPr/>
        <a:lstStyle/>
        <a:p>
          <a:endParaRPr lang="es-PE"/>
        </a:p>
      </dgm:t>
    </dgm:pt>
    <dgm:pt modelId="{DFACAEA5-333F-4487-A5E4-4211B1FC23D0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DBA8D624-551A-43A8-80C7-17BE1A518384}" type="parTrans" cxnId="{5FB0F233-DB9C-446E-A2D9-2CEE6C05039D}">
      <dgm:prSet/>
      <dgm:spPr/>
      <dgm:t>
        <a:bodyPr/>
        <a:lstStyle/>
        <a:p>
          <a:endParaRPr lang="es-PE"/>
        </a:p>
      </dgm:t>
    </dgm:pt>
    <dgm:pt modelId="{870F8628-FB54-4653-9664-02F8544363EE}" type="sibTrans" cxnId="{5FB0F233-DB9C-446E-A2D9-2CEE6C05039D}">
      <dgm:prSet/>
      <dgm:spPr/>
      <dgm:t>
        <a:bodyPr/>
        <a:lstStyle/>
        <a:p>
          <a:endParaRPr lang="es-PE"/>
        </a:p>
      </dgm:t>
    </dgm:pt>
    <dgm:pt modelId="{D1DE4355-4AF9-41B7-A844-66232EE6B574}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PE"/>
            <a:t>Avance</a:t>
          </a:r>
        </a:p>
      </dgm:t>
    </dgm:pt>
    <dgm:pt modelId="{C52AFF23-719E-404F-9332-F482A3D5AAC9}" type="parTrans" cxnId="{FBF66B6B-4810-4807-93EA-0344B4DDED9F}">
      <dgm:prSet/>
      <dgm:spPr/>
      <dgm:t>
        <a:bodyPr/>
        <a:lstStyle/>
        <a:p>
          <a:endParaRPr lang="es-PE"/>
        </a:p>
      </dgm:t>
    </dgm:pt>
    <dgm:pt modelId="{27073AC7-906A-4743-8F5B-EC20D15D53C2}" type="sibTrans" cxnId="{FBF66B6B-4810-4807-93EA-0344B4DDED9F}">
      <dgm:prSet/>
      <dgm:spPr/>
      <dgm:t>
        <a:bodyPr/>
        <a:lstStyle/>
        <a:p>
          <a:endParaRPr lang="es-PE"/>
        </a:p>
      </dgm:t>
    </dgm:pt>
    <dgm:pt modelId="{3CDB8751-0D1A-47AC-B369-2591194D06EC}" type="pres">
      <dgm:prSet presAssocID="{CD688DC7-9015-4FFF-8707-3E17A52643E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4090F22-4104-4B18-A9EF-5C728FE6123B}" type="pres">
      <dgm:prSet presAssocID="{C1E0D2CD-D292-489D-BD92-A810CA6406B2}" presName="root1" presStyleCnt="0"/>
      <dgm:spPr/>
    </dgm:pt>
    <dgm:pt modelId="{EAA0DEBC-6E00-4247-A37F-C3F6BA81E36E}" type="pres">
      <dgm:prSet presAssocID="{C1E0D2CD-D292-489D-BD92-A810CA6406B2}" presName="LevelOneTextNode" presStyleLbl="node0" presStyleIdx="0" presStyleCnt="1">
        <dgm:presLayoutVars>
          <dgm:chPref val="3"/>
        </dgm:presLayoutVars>
      </dgm:prSet>
      <dgm:spPr/>
    </dgm:pt>
    <dgm:pt modelId="{349D9273-BE16-42F3-997B-C6C51F989DCC}" type="pres">
      <dgm:prSet presAssocID="{C1E0D2CD-D292-489D-BD92-A810CA6406B2}" presName="level2hierChild" presStyleCnt="0"/>
      <dgm:spPr/>
    </dgm:pt>
    <dgm:pt modelId="{D378A11B-9CC7-4C3D-B8B5-3C3000A144B6}" type="pres">
      <dgm:prSet presAssocID="{7520F18D-AE02-4E04-BCC0-B3E72BFB3FF1}" presName="conn2-1" presStyleLbl="parChTrans1D2" presStyleIdx="0" presStyleCnt="3"/>
      <dgm:spPr/>
    </dgm:pt>
    <dgm:pt modelId="{07598053-8175-48D8-A761-17CE8C3E9D36}" type="pres">
      <dgm:prSet presAssocID="{7520F18D-AE02-4E04-BCC0-B3E72BFB3FF1}" presName="connTx" presStyleLbl="parChTrans1D2" presStyleIdx="0" presStyleCnt="3"/>
      <dgm:spPr/>
    </dgm:pt>
    <dgm:pt modelId="{3CDF19C5-EA28-4805-818F-A6F071B2C8F2}" type="pres">
      <dgm:prSet presAssocID="{254CEEB2-0ED3-4F7A-B40F-35ECAE52F2E1}" presName="root2" presStyleCnt="0"/>
      <dgm:spPr/>
    </dgm:pt>
    <dgm:pt modelId="{0CC56F6B-577B-4917-A35B-BD50AF74DD75}" type="pres">
      <dgm:prSet presAssocID="{254CEEB2-0ED3-4F7A-B40F-35ECAE52F2E1}" presName="LevelTwoTextNode" presStyleLbl="node2" presStyleIdx="0" presStyleCnt="3">
        <dgm:presLayoutVars>
          <dgm:chPref val="3"/>
        </dgm:presLayoutVars>
      </dgm:prSet>
      <dgm:spPr/>
    </dgm:pt>
    <dgm:pt modelId="{D1197010-876C-4891-BA32-4031AFABE629}" type="pres">
      <dgm:prSet presAssocID="{254CEEB2-0ED3-4F7A-B40F-35ECAE52F2E1}" presName="level3hierChild" presStyleCnt="0"/>
      <dgm:spPr/>
    </dgm:pt>
    <dgm:pt modelId="{85EC1110-CA06-45D7-9968-09350CFAD0CF}" type="pres">
      <dgm:prSet presAssocID="{0D447E75-45DE-49DA-88E6-1EB4042493FE}" presName="conn2-1" presStyleLbl="parChTrans1D3" presStyleIdx="0" presStyleCnt="4"/>
      <dgm:spPr/>
    </dgm:pt>
    <dgm:pt modelId="{11AB110B-92FB-4E1A-8C0B-301D45E19683}" type="pres">
      <dgm:prSet presAssocID="{0D447E75-45DE-49DA-88E6-1EB4042493FE}" presName="connTx" presStyleLbl="parChTrans1D3" presStyleIdx="0" presStyleCnt="4"/>
      <dgm:spPr/>
    </dgm:pt>
    <dgm:pt modelId="{66E5A17B-B258-491F-BF8E-BF23EDB80C90}" type="pres">
      <dgm:prSet presAssocID="{DDDD6BA7-D18A-4647-AC03-549A17477AF8}" presName="root2" presStyleCnt="0"/>
      <dgm:spPr/>
    </dgm:pt>
    <dgm:pt modelId="{9A786ACE-23C2-4B6C-920E-0353A2D89E6A}" type="pres">
      <dgm:prSet presAssocID="{DDDD6BA7-D18A-4647-AC03-549A17477AF8}" presName="LevelTwoTextNode" presStyleLbl="node3" presStyleIdx="0" presStyleCnt="4">
        <dgm:presLayoutVars>
          <dgm:chPref val="3"/>
        </dgm:presLayoutVars>
      </dgm:prSet>
      <dgm:spPr/>
    </dgm:pt>
    <dgm:pt modelId="{B0201105-ADAF-46C6-964F-06A7FB510EBA}" type="pres">
      <dgm:prSet presAssocID="{DDDD6BA7-D18A-4647-AC03-549A17477AF8}" presName="level3hierChild" presStyleCnt="0"/>
      <dgm:spPr/>
    </dgm:pt>
    <dgm:pt modelId="{1718A4B9-90D7-447C-9EA7-A93939F402AD}" type="pres">
      <dgm:prSet presAssocID="{AB9B27D9-59BB-4207-B465-1362FA5059F8}" presName="conn2-1" presStyleLbl="parChTrans1D4" presStyleIdx="0" presStyleCnt="4"/>
      <dgm:spPr/>
    </dgm:pt>
    <dgm:pt modelId="{25CDCDC1-5145-4446-9444-7F8B70489FD1}" type="pres">
      <dgm:prSet presAssocID="{AB9B27D9-59BB-4207-B465-1362FA5059F8}" presName="connTx" presStyleLbl="parChTrans1D4" presStyleIdx="0" presStyleCnt="4"/>
      <dgm:spPr/>
    </dgm:pt>
    <dgm:pt modelId="{0178BA08-64AF-4603-B2BF-34CB08ECA13A}" type="pres">
      <dgm:prSet presAssocID="{DA377D29-EE66-4BD1-8BDC-96498A6BA7F4}" presName="root2" presStyleCnt="0"/>
      <dgm:spPr/>
    </dgm:pt>
    <dgm:pt modelId="{6AB8B33D-3593-4724-B530-A518A356C6A4}" type="pres">
      <dgm:prSet presAssocID="{DA377D29-EE66-4BD1-8BDC-96498A6BA7F4}" presName="LevelTwoTextNode" presStyleLbl="node4" presStyleIdx="0" presStyleCnt="4">
        <dgm:presLayoutVars>
          <dgm:chPref val="3"/>
        </dgm:presLayoutVars>
      </dgm:prSet>
      <dgm:spPr/>
    </dgm:pt>
    <dgm:pt modelId="{6CCD6C72-2819-4AA4-9092-281B0A90D3D1}" type="pres">
      <dgm:prSet presAssocID="{DA377D29-EE66-4BD1-8BDC-96498A6BA7F4}" presName="level3hierChild" presStyleCnt="0"/>
      <dgm:spPr/>
    </dgm:pt>
    <dgm:pt modelId="{D767BA2B-AEC4-4453-8313-62F84FEFB84C}" type="pres">
      <dgm:prSet presAssocID="{66208149-5C53-4065-880A-DA507D9341D3}" presName="conn2-1" presStyleLbl="parChTrans1D2" presStyleIdx="1" presStyleCnt="3"/>
      <dgm:spPr/>
    </dgm:pt>
    <dgm:pt modelId="{1E9EA970-BE31-4A5F-9B71-504F7A249540}" type="pres">
      <dgm:prSet presAssocID="{66208149-5C53-4065-880A-DA507D9341D3}" presName="connTx" presStyleLbl="parChTrans1D2" presStyleIdx="1" presStyleCnt="3"/>
      <dgm:spPr/>
    </dgm:pt>
    <dgm:pt modelId="{7B0B0D6A-E790-4E50-8CA1-40EB05470EF7}" type="pres">
      <dgm:prSet presAssocID="{1FDDA21A-CF73-4D4C-86B1-7B1594A40333}" presName="root2" presStyleCnt="0"/>
      <dgm:spPr/>
    </dgm:pt>
    <dgm:pt modelId="{58F5932B-B211-4267-85CB-AF73596DF986}" type="pres">
      <dgm:prSet presAssocID="{1FDDA21A-CF73-4D4C-86B1-7B1594A40333}" presName="LevelTwoTextNode" presStyleLbl="node2" presStyleIdx="1" presStyleCnt="3">
        <dgm:presLayoutVars>
          <dgm:chPref val="3"/>
        </dgm:presLayoutVars>
      </dgm:prSet>
      <dgm:spPr/>
    </dgm:pt>
    <dgm:pt modelId="{BF2E371F-2B04-4BF6-8B5F-8ECD780FD8E2}" type="pres">
      <dgm:prSet presAssocID="{1FDDA21A-CF73-4D4C-86B1-7B1594A40333}" presName="level3hierChild" presStyleCnt="0"/>
      <dgm:spPr/>
    </dgm:pt>
    <dgm:pt modelId="{0143D430-B80D-40B2-85DF-E1A43C2298A8}" type="pres">
      <dgm:prSet presAssocID="{DDC8BCB4-F28B-4EF7-B88C-01C373A98F4F}" presName="conn2-1" presStyleLbl="parChTrans1D3" presStyleIdx="1" presStyleCnt="4"/>
      <dgm:spPr/>
    </dgm:pt>
    <dgm:pt modelId="{9B6216ED-B1F2-4311-9DA2-D6EC21384772}" type="pres">
      <dgm:prSet presAssocID="{DDC8BCB4-F28B-4EF7-B88C-01C373A98F4F}" presName="connTx" presStyleLbl="parChTrans1D3" presStyleIdx="1" presStyleCnt="4"/>
      <dgm:spPr/>
    </dgm:pt>
    <dgm:pt modelId="{B710C7DF-35A0-4860-9F0D-D6C95C58DC25}" type="pres">
      <dgm:prSet presAssocID="{8165B2D5-899E-49EA-B0FC-4983A540E3E2}" presName="root2" presStyleCnt="0"/>
      <dgm:spPr/>
    </dgm:pt>
    <dgm:pt modelId="{A584F54A-9BE5-43BF-ADCE-A98338B4907F}" type="pres">
      <dgm:prSet presAssocID="{8165B2D5-899E-49EA-B0FC-4983A540E3E2}" presName="LevelTwoTextNode" presStyleLbl="node3" presStyleIdx="1" presStyleCnt="4">
        <dgm:presLayoutVars>
          <dgm:chPref val="3"/>
        </dgm:presLayoutVars>
      </dgm:prSet>
      <dgm:spPr/>
    </dgm:pt>
    <dgm:pt modelId="{9F9B52EA-B0B6-46C2-8361-D7242E9BB8C9}" type="pres">
      <dgm:prSet presAssocID="{8165B2D5-899E-49EA-B0FC-4983A540E3E2}" presName="level3hierChild" presStyleCnt="0"/>
      <dgm:spPr/>
    </dgm:pt>
    <dgm:pt modelId="{036462E7-E097-4E03-9823-88E5FCF7A56E}" type="pres">
      <dgm:prSet presAssocID="{E1AD9D7E-A89B-451A-A657-305C8632BFAF}" presName="conn2-1" presStyleLbl="parChTrans1D4" presStyleIdx="1" presStyleCnt="4"/>
      <dgm:spPr/>
    </dgm:pt>
    <dgm:pt modelId="{BA78669F-4D6D-4D4E-82AB-031726C34F9D}" type="pres">
      <dgm:prSet presAssocID="{E1AD9D7E-A89B-451A-A657-305C8632BFAF}" presName="connTx" presStyleLbl="parChTrans1D4" presStyleIdx="1" presStyleCnt="4"/>
      <dgm:spPr/>
    </dgm:pt>
    <dgm:pt modelId="{C8C87568-73BC-499F-88B5-E5A6134D8ABE}" type="pres">
      <dgm:prSet presAssocID="{0E2647EC-5814-4686-91F7-F4B2F2757D48}" presName="root2" presStyleCnt="0"/>
      <dgm:spPr/>
    </dgm:pt>
    <dgm:pt modelId="{962B6F7C-8046-4757-B310-E9304F5FF720}" type="pres">
      <dgm:prSet presAssocID="{0E2647EC-5814-4686-91F7-F4B2F2757D48}" presName="LevelTwoTextNode" presStyleLbl="node4" presStyleIdx="1" presStyleCnt="4">
        <dgm:presLayoutVars>
          <dgm:chPref val="3"/>
        </dgm:presLayoutVars>
      </dgm:prSet>
      <dgm:spPr/>
    </dgm:pt>
    <dgm:pt modelId="{824E34A0-9687-4226-9980-9F5F5589FA4F}" type="pres">
      <dgm:prSet presAssocID="{0E2647EC-5814-4686-91F7-F4B2F2757D48}" presName="level3hierChild" presStyleCnt="0"/>
      <dgm:spPr/>
    </dgm:pt>
    <dgm:pt modelId="{276D1B1F-1D99-41AD-9BE1-7BC959729F2F}" type="pres">
      <dgm:prSet presAssocID="{E2013005-E0F8-4D48-B833-48A897AE038C}" presName="conn2-1" presStyleLbl="parChTrans1D3" presStyleIdx="2" presStyleCnt="4"/>
      <dgm:spPr/>
    </dgm:pt>
    <dgm:pt modelId="{BE50A5DB-B8BC-415E-BC3C-D99EA355325D}" type="pres">
      <dgm:prSet presAssocID="{E2013005-E0F8-4D48-B833-48A897AE038C}" presName="connTx" presStyleLbl="parChTrans1D3" presStyleIdx="2" presStyleCnt="4"/>
      <dgm:spPr/>
    </dgm:pt>
    <dgm:pt modelId="{169AD9E3-445F-44F9-A753-4AA532B976D3}" type="pres">
      <dgm:prSet presAssocID="{C933D0A6-D179-4466-BF70-8CB512D929DC}" presName="root2" presStyleCnt="0"/>
      <dgm:spPr/>
    </dgm:pt>
    <dgm:pt modelId="{D34FB4BE-F360-45D4-A604-06BFCD24AC45}" type="pres">
      <dgm:prSet presAssocID="{C933D0A6-D179-4466-BF70-8CB512D929DC}" presName="LevelTwoTextNode" presStyleLbl="node3" presStyleIdx="2" presStyleCnt="4">
        <dgm:presLayoutVars>
          <dgm:chPref val="3"/>
        </dgm:presLayoutVars>
      </dgm:prSet>
      <dgm:spPr/>
    </dgm:pt>
    <dgm:pt modelId="{FA063AA0-CD86-461B-91BF-4E2352234093}" type="pres">
      <dgm:prSet presAssocID="{C933D0A6-D179-4466-BF70-8CB512D929DC}" presName="level3hierChild" presStyleCnt="0"/>
      <dgm:spPr/>
    </dgm:pt>
    <dgm:pt modelId="{B79B1DAC-B484-40BF-8A4B-CF31EFE005D9}" type="pres">
      <dgm:prSet presAssocID="{DBA8D624-551A-43A8-80C7-17BE1A518384}" presName="conn2-1" presStyleLbl="parChTrans1D4" presStyleIdx="2" presStyleCnt="4"/>
      <dgm:spPr/>
    </dgm:pt>
    <dgm:pt modelId="{BD4AEDC0-624E-4EE9-A7F9-3D990B429C19}" type="pres">
      <dgm:prSet presAssocID="{DBA8D624-551A-43A8-80C7-17BE1A518384}" presName="connTx" presStyleLbl="parChTrans1D4" presStyleIdx="2" presStyleCnt="4"/>
      <dgm:spPr/>
    </dgm:pt>
    <dgm:pt modelId="{E4550BC7-08D5-4E73-973F-CA7653FF16C3}" type="pres">
      <dgm:prSet presAssocID="{DFACAEA5-333F-4487-A5E4-4211B1FC23D0}" presName="root2" presStyleCnt="0"/>
      <dgm:spPr/>
    </dgm:pt>
    <dgm:pt modelId="{93AFFE8A-B9D7-4E23-BF34-1A8683E1AA87}" type="pres">
      <dgm:prSet presAssocID="{DFACAEA5-333F-4487-A5E4-4211B1FC23D0}" presName="LevelTwoTextNode" presStyleLbl="node4" presStyleIdx="2" presStyleCnt="4">
        <dgm:presLayoutVars>
          <dgm:chPref val="3"/>
        </dgm:presLayoutVars>
      </dgm:prSet>
      <dgm:spPr/>
    </dgm:pt>
    <dgm:pt modelId="{A069B3E8-D908-473D-B50C-DC79BF6FAD62}" type="pres">
      <dgm:prSet presAssocID="{DFACAEA5-333F-4487-A5E4-4211B1FC23D0}" presName="level3hierChild" presStyleCnt="0"/>
      <dgm:spPr/>
    </dgm:pt>
    <dgm:pt modelId="{F6AAB38F-A553-4646-A456-DF7D14C29905}" type="pres">
      <dgm:prSet presAssocID="{82006C1D-D130-4473-A2B3-2FCFDCB0D592}" presName="conn2-1" presStyleLbl="parChTrans1D2" presStyleIdx="2" presStyleCnt="3"/>
      <dgm:spPr/>
    </dgm:pt>
    <dgm:pt modelId="{85EFCE67-2442-4421-9C2D-380D84F21B18}" type="pres">
      <dgm:prSet presAssocID="{82006C1D-D130-4473-A2B3-2FCFDCB0D592}" presName="connTx" presStyleLbl="parChTrans1D2" presStyleIdx="2" presStyleCnt="3"/>
      <dgm:spPr/>
    </dgm:pt>
    <dgm:pt modelId="{D888B358-09B0-49A9-928B-109C35C9C9F4}" type="pres">
      <dgm:prSet presAssocID="{97B2EFF0-E1C5-47A5-B636-7CA90EA870D5}" presName="root2" presStyleCnt="0"/>
      <dgm:spPr/>
    </dgm:pt>
    <dgm:pt modelId="{AC19CBB7-D651-42C9-9E78-83142EDD9A9F}" type="pres">
      <dgm:prSet presAssocID="{97B2EFF0-E1C5-47A5-B636-7CA90EA870D5}" presName="LevelTwoTextNode" presStyleLbl="node2" presStyleIdx="2" presStyleCnt="3">
        <dgm:presLayoutVars>
          <dgm:chPref val="3"/>
        </dgm:presLayoutVars>
      </dgm:prSet>
      <dgm:spPr/>
    </dgm:pt>
    <dgm:pt modelId="{60E1C250-53ED-4BEF-B78A-D41059457D16}" type="pres">
      <dgm:prSet presAssocID="{97B2EFF0-E1C5-47A5-B636-7CA90EA870D5}" presName="level3hierChild" presStyleCnt="0"/>
      <dgm:spPr/>
    </dgm:pt>
    <dgm:pt modelId="{C99A5C02-19EE-4BC0-8C9D-7CEC9F724A89}" type="pres">
      <dgm:prSet presAssocID="{33D93F72-EF4E-465E-826B-A731DC9CF5E4}" presName="conn2-1" presStyleLbl="parChTrans1D3" presStyleIdx="3" presStyleCnt="4"/>
      <dgm:spPr/>
    </dgm:pt>
    <dgm:pt modelId="{59D7A48B-5A6E-42A2-9F44-A41743BC930D}" type="pres">
      <dgm:prSet presAssocID="{33D93F72-EF4E-465E-826B-A731DC9CF5E4}" presName="connTx" presStyleLbl="parChTrans1D3" presStyleIdx="3" presStyleCnt="4"/>
      <dgm:spPr/>
    </dgm:pt>
    <dgm:pt modelId="{4AB9AE1C-E0F3-4AAD-880E-90A58EB55003}" type="pres">
      <dgm:prSet presAssocID="{9C484D08-CEB6-4993-A31A-754D9328F1C7}" presName="root2" presStyleCnt="0"/>
      <dgm:spPr/>
    </dgm:pt>
    <dgm:pt modelId="{A8514D9D-7D97-4D3F-95B0-95A52FBA1DF3}" type="pres">
      <dgm:prSet presAssocID="{9C484D08-CEB6-4993-A31A-754D9328F1C7}" presName="LevelTwoTextNode" presStyleLbl="node3" presStyleIdx="3" presStyleCnt="4">
        <dgm:presLayoutVars>
          <dgm:chPref val="3"/>
        </dgm:presLayoutVars>
      </dgm:prSet>
      <dgm:spPr/>
    </dgm:pt>
    <dgm:pt modelId="{33F1FF71-2F32-4863-9D3D-F34C37FC2C9E}" type="pres">
      <dgm:prSet presAssocID="{9C484D08-CEB6-4993-A31A-754D9328F1C7}" presName="level3hierChild" presStyleCnt="0"/>
      <dgm:spPr/>
    </dgm:pt>
    <dgm:pt modelId="{1A3AA95A-2103-4FA0-BE23-F1FCACACD352}" type="pres">
      <dgm:prSet presAssocID="{C52AFF23-719E-404F-9332-F482A3D5AAC9}" presName="conn2-1" presStyleLbl="parChTrans1D4" presStyleIdx="3" presStyleCnt="4"/>
      <dgm:spPr/>
    </dgm:pt>
    <dgm:pt modelId="{666CE3ED-1DC7-4472-A3DF-763945047B48}" type="pres">
      <dgm:prSet presAssocID="{C52AFF23-719E-404F-9332-F482A3D5AAC9}" presName="connTx" presStyleLbl="parChTrans1D4" presStyleIdx="3" presStyleCnt="4"/>
      <dgm:spPr/>
    </dgm:pt>
    <dgm:pt modelId="{95BA0D79-0109-4919-AEBC-47800980733E}" type="pres">
      <dgm:prSet presAssocID="{D1DE4355-4AF9-41B7-A844-66232EE6B574}" presName="root2" presStyleCnt="0"/>
      <dgm:spPr/>
    </dgm:pt>
    <dgm:pt modelId="{D3F9B3CF-BB77-418D-9B4D-F85BAFFB2C48}" type="pres">
      <dgm:prSet presAssocID="{D1DE4355-4AF9-41B7-A844-66232EE6B574}" presName="LevelTwoTextNode" presStyleLbl="node4" presStyleIdx="3" presStyleCnt="4">
        <dgm:presLayoutVars>
          <dgm:chPref val="3"/>
        </dgm:presLayoutVars>
      </dgm:prSet>
      <dgm:spPr/>
    </dgm:pt>
    <dgm:pt modelId="{0E9A7A17-89DF-419F-A7EE-743D83298B49}" type="pres">
      <dgm:prSet presAssocID="{D1DE4355-4AF9-41B7-A844-66232EE6B574}" presName="level3hierChild" presStyleCnt="0"/>
      <dgm:spPr/>
    </dgm:pt>
  </dgm:ptLst>
  <dgm:cxnLst>
    <dgm:cxn modelId="{1A8B5F01-E752-4364-B163-B1D867279E72}" type="presOf" srcId="{254CEEB2-0ED3-4F7A-B40F-35ECAE52F2E1}" destId="{0CC56F6B-577B-4917-A35B-BD50AF74DD75}" srcOrd="0" destOrd="0" presId="urn:microsoft.com/office/officeart/2005/8/layout/hierarchy2"/>
    <dgm:cxn modelId="{1A63E206-5CFB-4164-B33D-8C357753169E}" type="presOf" srcId="{97B2EFF0-E1C5-47A5-B636-7CA90EA870D5}" destId="{AC19CBB7-D651-42C9-9E78-83142EDD9A9F}" srcOrd="0" destOrd="0" presId="urn:microsoft.com/office/officeart/2005/8/layout/hierarchy2"/>
    <dgm:cxn modelId="{EA912E0D-22E1-4620-8D56-88B4EB4C15B8}" type="presOf" srcId="{E2013005-E0F8-4D48-B833-48A897AE038C}" destId="{BE50A5DB-B8BC-415E-BC3C-D99EA355325D}" srcOrd="1" destOrd="0" presId="urn:microsoft.com/office/officeart/2005/8/layout/hierarchy2"/>
    <dgm:cxn modelId="{33E2630E-CC03-4B6E-9E25-67C178B23D86}" type="presOf" srcId="{DFACAEA5-333F-4487-A5E4-4211B1FC23D0}" destId="{93AFFE8A-B9D7-4E23-BF34-1A8683E1AA87}" srcOrd="0" destOrd="0" presId="urn:microsoft.com/office/officeart/2005/8/layout/hierarchy2"/>
    <dgm:cxn modelId="{AFA1031D-CF5E-40D2-BBEA-4D8BDA90FAEC}" type="presOf" srcId="{C52AFF23-719E-404F-9332-F482A3D5AAC9}" destId="{1A3AA95A-2103-4FA0-BE23-F1FCACACD352}" srcOrd="0" destOrd="0" presId="urn:microsoft.com/office/officeart/2005/8/layout/hierarchy2"/>
    <dgm:cxn modelId="{11CA282C-A03E-48CF-AD8B-8D8C81368985}" type="presOf" srcId="{66208149-5C53-4065-880A-DA507D9341D3}" destId="{D767BA2B-AEC4-4453-8313-62F84FEFB84C}" srcOrd="0" destOrd="0" presId="urn:microsoft.com/office/officeart/2005/8/layout/hierarchy2"/>
    <dgm:cxn modelId="{93973830-164D-4FA3-94D0-893F922793D3}" srcId="{C1E0D2CD-D292-489D-BD92-A810CA6406B2}" destId="{254CEEB2-0ED3-4F7A-B40F-35ECAE52F2E1}" srcOrd="0" destOrd="0" parTransId="{7520F18D-AE02-4E04-BCC0-B3E72BFB3FF1}" sibTransId="{E203A603-88C1-4673-8E4C-E44292F4CC53}"/>
    <dgm:cxn modelId="{5FB0F233-DB9C-446E-A2D9-2CEE6C05039D}" srcId="{C933D0A6-D179-4466-BF70-8CB512D929DC}" destId="{DFACAEA5-333F-4487-A5E4-4211B1FC23D0}" srcOrd="0" destOrd="0" parTransId="{DBA8D624-551A-43A8-80C7-17BE1A518384}" sibTransId="{870F8628-FB54-4653-9664-02F8544363EE}"/>
    <dgm:cxn modelId="{C6948136-619F-42B1-AC0E-B311117BA7F0}" srcId="{1FDDA21A-CF73-4D4C-86B1-7B1594A40333}" destId="{8165B2D5-899E-49EA-B0FC-4983A540E3E2}" srcOrd="0" destOrd="0" parTransId="{DDC8BCB4-F28B-4EF7-B88C-01C373A98F4F}" sibTransId="{DAC353BB-F69C-40FB-B275-E1CD266D525B}"/>
    <dgm:cxn modelId="{F0E92E48-EF44-4588-92B6-A513AB5C4011}" type="presOf" srcId="{DBA8D624-551A-43A8-80C7-17BE1A518384}" destId="{BD4AEDC0-624E-4EE9-A7F9-3D990B429C19}" srcOrd="1" destOrd="0" presId="urn:microsoft.com/office/officeart/2005/8/layout/hierarchy2"/>
    <dgm:cxn modelId="{F7995448-5BEF-4D3C-8C79-FC59AEC6245D}" srcId="{1FDDA21A-CF73-4D4C-86B1-7B1594A40333}" destId="{C933D0A6-D179-4466-BF70-8CB512D929DC}" srcOrd="1" destOrd="0" parTransId="{E2013005-E0F8-4D48-B833-48A897AE038C}" sibTransId="{6CE4F424-2C99-4FDC-8602-C24EEDC57399}"/>
    <dgm:cxn modelId="{AABBC048-4821-491A-9059-88C31F28A56B}" type="presOf" srcId="{7520F18D-AE02-4E04-BCC0-B3E72BFB3FF1}" destId="{D378A11B-9CC7-4C3D-B8B5-3C3000A144B6}" srcOrd="0" destOrd="0" presId="urn:microsoft.com/office/officeart/2005/8/layout/hierarchy2"/>
    <dgm:cxn modelId="{0BC71B49-3C40-4AA7-B3E1-7E0DA1168CC7}" type="presOf" srcId="{0D447E75-45DE-49DA-88E6-1EB4042493FE}" destId="{85EC1110-CA06-45D7-9968-09350CFAD0CF}" srcOrd="0" destOrd="0" presId="urn:microsoft.com/office/officeart/2005/8/layout/hierarchy2"/>
    <dgm:cxn modelId="{C58DB94A-DE2B-4B3C-8EBD-152706135BB5}" type="presOf" srcId="{DDC8BCB4-F28B-4EF7-B88C-01C373A98F4F}" destId="{0143D430-B80D-40B2-85DF-E1A43C2298A8}" srcOrd="0" destOrd="0" presId="urn:microsoft.com/office/officeart/2005/8/layout/hierarchy2"/>
    <dgm:cxn modelId="{04517D4C-856D-40B0-B53F-4AEF3380E1D0}" type="presOf" srcId="{33D93F72-EF4E-465E-826B-A731DC9CF5E4}" destId="{C99A5C02-19EE-4BC0-8C9D-7CEC9F724A89}" srcOrd="0" destOrd="0" presId="urn:microsoft.com/office/officeart/2005/8/layout/hierarchy2"/>
    <dgm:cxn modelId="{80BFDB57-3B5A-496F-98DB-25C1DF8D63B8}" type="presOf" srcId="{DBA8D624-551A-43A8-80C7-17BE1A518384}" destId="{B79B1DAC-B484-40BF-8A4B-CF31EFE005D9}" srcOrd="0" destOrd="0" presId="urn:microsoft.com/office/officeart/2005/8/layout/hierarchy2"/>
    <dgm:cxn modelId="{3DDBEC59-692F-48A1-ACA4-86589B4372CD}" type="presOf" srcId="{1FDDA21A-CF73-4D4C-86B1-7B1594A40333}" destId="{58F5932B-B211-4267-85CB-AF73596DF986}" srcOrd="0" destOrd="0" presId="urn:microsoft.com/office/officeart/2005/8/layout/hierarchy2"/>
    <dgm:cxn modelId="{6F9C335A-BB29-4D93-9D8D-54767BF5CE17}" type="presOf" srcId="{AB9B27D9-59BB-4207-B465-1362FA5059F8}" destId="{1718A4B9-90D7-447C-9EA7-A93939F402AD}" srcOrd="0" destOrd="0" presId="urn:microsoft.com/office/officeart/2005/8/layout/hierarchy2"/>
    <dgm:cxn modelId="{1A55215B-90CD-4184-BE2D-8623353DB531}" type="presOf" srcId="{C933D0A6-D179-4466-BF70-8CB512D929DC}" destId="{D34FB4BE-F360-45D4-A604-06BFCD24AC45}" srcOrd="0" destOrd="0" presId="urn:microsoft.com/office/officeart/2005/8/layout/hierarchy2"/>
    <dgm:cxn modelId="{F3B74B5E-8DA1-4476-A27A-58AE962E06E0}" type="presOf" srcId="{82006C1D-D130-4473-A2B3-2FCFDCB0D592}" destId="{F6AAB38F-A553-4646-A456-DF7D14C29905}" srcOrd="0" destOrd="0" presId="urn:microsoft.com/office/officeart/2005/8/layout/hierarchy2"/>
    <dgm:cxn modelId="{EFA69061-96D1-4687-BF4E-F21591E42A2B}" type="presOf" srcId="{0E2647EC-5814-4686-91F7-F4B2F2757D48}" destId="{962B6F7C-8046-4757-B310-E9304F5FF720}" srcOrd="0" destOrd="0" presId="urn:microsoft.com/office/officeart/2005/8/layout/hierarchy2"/>
    <dgm:cxn modelId="{B3289F61-E3BC-4433-902A-52D1118BD5AE}" type="presOf" srcId="{E2013005-E0F8-4D48-B833-48A897AE038C}" destId="{276D1B1F-1D99-41AD-9BE1-7BC959729F2F}" srcOrd="0" destOrd="0" presId="urn:microsoft.com/office/officeart/2005/8/layout/hierarchy2"/>
    <dgm:cxn modelId="{758CBE65-D2D8-422D-9E80-2A16242636C3}" type="presOf" srcId="{E1AD9D7E-A89B-451A-A657-305C8632BFAF}" destId="{BA78669F-4D6D-4D4E-82AB-031726C34F9D}" srcOrd="1" destOrd="0" presId="urn:microsoft.com/office/officeart/2005/8/layout/hierarchy2"/>
    <dgm:cxn modelId="{FBF66B6B-4810-4807-93EA-0344B4DDED9F}" srcId="{9C484D08-CEB6-4993-A31A-754D9328F1C7}" destId="{D1DE4355-4AF9-41B7-A844-66232EE6B574}" srcOrd="0" destOrd="0" parTransId="{C52AFF23-719E-404F-9332-F482A3D5AAC9}" sibTransId="{27073AC7-906A-4743-8F5B-EC20D15D53C2}"/>
    <dgm:cxn modelId="{8BFEE36F-C53D-4199-AF2E-07BC3E4692AD}" type="presOf" srcId="{DDDD6BA7-D18A-4647-AC03-549A17477AF8}" destId="{9A786ACE-23C2-4B6C-920E-0353A2D89E6A}" srcOrd="0" destOrd="0" presId="urn:microsoft.com/office/officeart/2005/8/layout/hierarchy2"/>
    <dgm:cxn modelId="{91CB7771-1594-4739-86D6-B5DDD54E7E24}" type="presOf" srcId="{7520F18D-AE02-4E04-BCC0-B3E72BFB3FF1}" destId="{07598053-8175-48D8-A761-17CE8C3E9D36}" srcOrd="1" destOrd="0" presId="urn:microsoft.com/office/officeart/2005/8/layout/hierarchy2"/>
    <dgm:cxn modelId="{D99C1773-70BD-46CC-B832-908662E28D3D}" type="presOf" srcId="{C1E0D2CD-D292-489D-BD92-A810CA6406B2}" destId="{EAA0DEBC-6E00-4247-A37F-C3F6BA81E36E}" srcOrd="0" destOrd="0" presId="urn:microsoft.com/office/officeart/2005/8/layout/hierarchy2"/>
    <dgm:cxn modelId="{B334A777-79AD-4A7D-B24F-AF3010630AEB}" type="presOf" srcId="{66208149-5C53-4065-880A-DA507D9341D3}" destId="{1E9EA970-BE31-4A5F-9B71-504F7A249540}" srcOrd="1" destOrd="0" presId="urn:microsoft.com/office/officeart/2005/8/layout/hierarchy2"/>
    <dgm:cxn modelId="{FA9E097F-134F-4080-897F-63DD40CB6EC8}" srcId="{C1E0D2CD-D292-489D-BD92-A810CA6406B2}" destId="{97B2EFF0-E1C5-47A5-B636-7CA90EA870D5}" srcOrd="2" destOrd="0" parTransId="{82006C1D-D130-4473-A2B3-2FCFDCB0D592}" sibTransId="{255A03B5-4CEB-4C5D-B7B7-161F6BAC6099}"/>
    <dgm:cxn modelId="{4D72388F-27C3-425E-9A92-955ED40E9903}" srcId="{254CEEB2-0ED3-4F7A-B40F-35ECAE52F2E1}" destId="{DDDD6BA7-D18A-4647-AC03-549A17477AF8}" srcOrd="0" destOrd="0" parTransId="{0D447E75-45DE-49DA-88E6-1EB4042493FE}" sibTransId="{5860EF89-D617-47A4-8255-31C7604BB4DE}"/>
    <dgm:cxn modelId="{C4724FA7-BA7A-43E0-BE22-7B78A457B56F}" type="presOf" srcId="{DDC8BCB4-F28B-4EF7-B88C-01C373A98F4F}" destId="{9B6216ED-B1F2-4311-9DA2-D6EC21384772}" srcOrd="1" destOrd="0" presId="urn:microsoft.com/office/officeart/2005/8/layout/hierarchy2"/>
    <dgm:cxn modelId="{1A2388A7-0B43-46FF-A07D-527853B32215}" type="presOf" srcId="{0D447E75-45DE-49DA-88E6-1EB4042493FE}" destId="{11AB110B-92FB-4E1A-8C0B-301D45E19683}" srcOrd="1" destOrd="0" presId="urn:microsoft.com/office/officeart/2005/8/layout/hierarchy2"/>
    <dgm:cxn modelId="{54F8DCAE-9D23-4935-9CE3-DFD9801CF5EF}" type="presOf" srcId="{E1AD9D7E-A89B-451A-A657-305C8632BFAF}" destId="{036462E7-E097-4E03-9823-88E5FCF7A56E}" srcOrd="0" destOrd="0" presId="urn:microsoft.com/office/officeart/2005/8/layout/hierarchy2"/>
    <dgm:cxn modelId="{F4F77BB6-792E-4DF0-BE8E-FEFD5F42FF80}" type="presOf" srcId="{AB9B27D9-59BB-4207-B465-1362FA5059F8}" destId="{25CDCDC1-5145-4446-9444-7F8B70489FD1}" srcOrd="1" destOrd="0" presId="urn:microsoft.com/office/officeart/2005/8/layout/hierarchy2"/>
    <dgm:cxn modelId="{D52B1EC0-91E8-4FAC-9A64-AA329DCDBBFF}" type="presOf" srcId="{9C484D08-CEB6-4993-A31A-754D9328F1C7}" destId="{A8514D9D-7D97-4D3F-95B0-95A52FBA1DF3}" srcOrd="0" destOrd="0" presId="urn:microsoft.com/office/officeart/2005/8/layout/hierarchy2"/>
    <dgm:cxn modelId="{E3F262C7-D4D4-4654-AE09-AED5BDA43D73}" type="presOf" srcId="{D1DE4355-4AF9-41B7-A844-66232EE6B574}" destId="{D3F9B3CF-BB77-418D-9B4D-F85BAFFB2C48}" srcOrd="0" destOrd="0" presId="urn:microsoft.com/office/officeart/2005/8/layout/hierarchy2"/>
    <dgm:cxn modelId="{5F04FBCC-0261-410D-A869-F228F03F2C3E}" type="presOf" srcId="{33D93F72-EF4E-465E-826B-A731DC9CF5E4}" destId="{59D7A48B-5A6E-42A2-9F44-A41743BC930D}" srcOrd="1" destOrd="0" presId="urn:microsoft.com/office/officeart/2005/8/layout/hierarchy2"/>
    <dgm:cxn modelId="{43AD6FDD-F517-4CA8-A49F-E871A50E471F}" type="presOf" srcId="{CD688DC7-9015-4FFF-8707-3E17A52643EC}" destId="{3CDB8751-0D1A-47AC-B369-2591194D06EC}" srcOrd="0" destOrd="0" presId="urn:microsoft.com/office/officeart/2005/8/layout/hierarchy2"/>
    <dgm:cxn modelId="{BD740CE1-6AF4-4B13-ACC9-97380EF33BDB}" srcId="{CD688DC7-9015-4FFF-8707-3E17A52643EC}" destId="{C1E0D2CD-D292-489D-BD92-A810CA6406B2}" srcOrd="0" destOrd="0" parTransId="{7CEFD719-6546-4DB9-B011-1C5AE01B861C}" sibTransId="{61E2C0ED-7F86-44B7-B415-5C23167CAC00}"/>
    <dgm:cxn modelId="{801336E7-0666-41CC-AE8D-C861043A1A4C}" type="presOf" srcId="{DA377D29-EE66-4BD1-8BDC-96498A6BA7F4}" destId="{6AB8B33D-3593-4724-B530-A518A356C6A4}" srcOrd="0" destOrd="0" presId="urn:microsoft.com/office/officeart/2005/8/layout/hierarchy2"/>
    <dgm:cxn modelId="{A90449E9-1119-4C5E-910D-7107FA1C1AA5}" srcId="{DDDD6BA7-D18A-4647-AC03-549A17477AF8}" destId="{DA377D29-EE66-4BD1-8BDC-96498A6BA7F4}" srcOrd="0" destOrd="0" parTransId="{AB9B27D9-59BB-4207-B465-1362FA5059F8}" sibTransId="{53D31ABC-FCE1-4EC3-960A-223C07E0C400}"/>
    <dgm:cxn modelId="{2389ADEB-C558-4226-A2FF-364B72CFD570}" type="presOf" srcId="{8165B2D5-899E-49EA-B0FC-4983A540E3E2}" destId="{A584F54A-9BE5-43BF-ADCE-A98338B4907F}" srcOrd="0" destOrd="0" presId="urn:microsoft.com/office/officeart/2005/8/layout/hierarchy2"/>
    <dgm:cxn modelId="{73EA53ED-61A8-47D6-985A-903DCB2DB7E8}" type="presOf" srcId="{82006C1D-D130-4473-A2B3-2FCFDCB0D592}" destId="{85EFCE67-2442-4421-9C2D-380D84F21B18}" srcOrd="1" destOrd="0" presId="urn:microsoft.com/office/officeart/2005/8/layout/hierarchy2"/>
    <dgm:cxn modelId="{76BEFCEF-C0C8-4A09-89EB-01E8DCD3179A}" type="presOf" srcId="{C52AFF23-719E-404F-9332-F482A3D5AAC9}" destId="{666CE3ED-1DC7-4472-A3DF-763945047B48}" srcOrd="1" destOrd="0" presId="urn:microsoft.com/office/officeart/2005/8/layout/hierarchy2"/>
    <dgm:cxn modelId="{4F732BF1-E06C-4D6E-9A5C-A50FC5F14C25}" srcId="{C1E0D2CD-D292-489D-BD92-A810CA6406B2}" destId="{1FDDA21A-CF73-4D4C-86B1-7B1594A40333}" srcOrd="1" destOrd="0" parTransId="{66208149-5C53-4065-880A-DA507D9341D3}" sibTransId="{A7998D50-FF30-4434-89A8-A80FDC8FD811}"/>
    <dgm:cxn modelId="{5AFCA7F2-E869-496E-BA3E-E6EFF8FC8BF4}" srcId="{8165B2D5-899E-49EA-B0FC-4983A540E3E2}" destId="{0E2647EC-5814-4686-91F7-F4B2F2757D48}" srcOrd="0" destOrd="0" parTransId="{E1AD9D7E-A89B-451A-A657-305C8632BFAF}" sibTransId="{719347A2-4927-488F-A1FD-E69DF4405F74}"/>
    <dgm:cxn modelId="{7A3109F5-8AEC-43DC-8950-926B42C2D9E8}" srcId="{97B2EFF0-E1C5-47A5-B636-7CA90EA870D5}" destId="{9C484D08-CEB6-4993-A31A-754D9328F1C7}" srcOrd="0" destOrd="0" parTransId="{33D93F72-EF4E-465E-826B-A731DC9CF5E4}" sibTransId="{A53565A8-ED41-43BA-9523-42B95F19C4FF}"/>
    <dgm:cxn modelId="{7A1627FE-E84E-4317-8866-E5361BACD998}" type="presParOf" srcId="{3CDB8751-0D1A-47AC-B369-2591194D06EC}" destId="{84090F22-4104-4B18-A9EF-5C728FE6123B}" srcOrd="0" destOrd="0" presId="urn:microsoft.com/office/officeart/2005/8/layout/hierarchy2"/>
    <dgm:cxn modelId="{F9D64131-13F4-4750-8ABE-267D1DAC1F33}" type="presParOf" srcId="{84090F22-4104-4B18-A9EF-5C728FE6123B}" destId="{EAA0DEBC-6E00-4247-A37F-C3F6BA81E36E}" srcOrd="0" destOrd="0" presId="urn:microsoft.com/office/officeart/2005/8/layout/hierarchy2"/>
    <dgm:cxn modelId="{2B52F602-75FB-45F6-88CA-64C6FBA50754}" type="presParOf" srcId="{84090F22-4104-4B18-A9EF-5C728FE6123B}" destId="{349D9273-BE16-42F3-997B-C6C51F989DCC}" srcOrd="1" destOrd="0" presId="urn:microsoft.com/office/officeart/2005/8/layout/hierarchy2"/>
    <dgm:cxn modelId="{DF070037-44D3-4EB1-9008-9F28E18320D1}" type="presParOf" srcId="{349D9273-BE16-42F3-997B-C6C51F989DCC}" destId="{D378A11B-9CC7-4C3D-B8B5-3C3000A144B6}" srcOrd="0" destOrd="0" presId="urn:microsoft.com/office/officeart/2005/8/layout/hierarchy2"/>
    <dgm:cxn modelId="{1111C8FB-4635-47D6-9007-8CA83AE85AC6}" type="presParOf" srcId="{D378A11B-9CC7-4C3D-B8B5-3C3000A144B6}" destId="{07598053-8175-48D8-A761-17CE8C3E9D36}" srcOrd="0" destOrd="0" presId="urn:microsoft.com/office/officeart/2005/8/layout/hierarchy2"/>
    <dgm:cxn modelId="{3859DADF-A6AA-4AAC-8115-19EBD4BBF573}" type="presParOf" srcId="{349D9273-BE16-42F3-997B-C6C51F989DCC}" destId="{3CDF19C5-EA28-4805-818F-A6F071B2C8F2}" srcOrd="1" destOrd="0" presId="urn:microsoft.com/office/officeart/2005/8/layout/hierarchy2"/>
    <dgm:cxn modelId="{BCFE9163-8298-440D-994A-CC8CC565DCC1}" type="presParOf" srcId="{3CDF19C5-EA28-4805-818F-A6F071B2C8F2}" destId="{0CC56F6B-577B-4917-A35B-BD50AF74DD75}" srcOrd="0" destOrd="0" presId="urn:microsoft.com/office/officeart/2005/8/layout/hierarchy2"/>
    <dgm:cxn modelId="{43F932EB-F474-4E75-AB51-C6F85EFFD4EC}" type="presParOf" srcId="{3CDF19C5-EA28-4805-818F-A6F071B2C8F2}" destId="{D1197010-876C-4891-BA32-4031AFABE629}" srcOrd="1" destOrd="0" presId="urn:microsoft.com/office/officeart/2005/8/layout/hierarchy2"/>
    <dgm:cxn modelId="{637B59DD-A6FB-4293-9972-9E23CCFD6DD5}" type="presParOf" srcId="{D1197010-876C-4891-BA32-4031AFABE629}" destId="{85EC1110-CA06-45D7-9968-09350CFAD0CF}" srcOrd="0" destOrd="0" presId="urn:microsoft.com/office/officeart/2005/8/layout/hierarchy2"/>
    <dgm:cxn modelId="{91E7BF2B-19BA-4C3F-9889-AFF29DBA7F75}" type="presParOf" srcId="{85EC1110-CA06-45D7-9968-09350CFAD0CF}" destId="{11AB110B-92FB-4E1A-8C0B-301D45E19683}" srcOrd="0" destOrd="0" presId="urn:microsoft.com/office/officeart/2005/8/layout/hierarchy2"/>
    <dgm:cxn modelId="{D2305BA3-F46E-4EF0-A198-40BBAEE86935}" type="presParOf" srcId="{D1197010-876C-4891-BA32-4031AFABE629}" destId="{66E5A17B-B258-491F-BF8E-BF23EDB80C90}" srcOrd="1" destOrd="0" presId="urn:microsoft.com/office/officeart/2005/8/layout/hierarchy2"/>
    <dgm:cxn modelId="{214BBD7D-7838-4B8C-A88F-3A62E7B64261}" type="presParOf" srcId="{66E5A17B-B258-491F-BF8E-BF23EDB80C90}" destId="{9A786ACE-23C2-4B6C-920E-0353A2D89E6A}" srcOrd="0" destOrd="0" presId="urn:microsoft.com/office/officeart/2005/8/layout/hierarchy2"/>
    <dgm:cxn modelId="{2F22D667-E6FE-4B9C-BBB0-D058169E03DE}" type="presParOf" srcId="{66E5A17B-B258-491F-BF8E-BF23EDB80C90}" destId="{B0201105-ADAF-46C6-964F-06A7FB510EBA}" srcOrd="1" destOrd="0" presId="urn:microsoft.com/office/officeart/2005/8/layout/hierarchy2"/>
    <dgm:cxn modelId="{9942138A-2994-4F21-9C7D-26303133AF1D}" type="presParOf" srcId="{B0201105-ADAF-46C6-964F-06A7FB510EBA}" destId="{1718A4B9-90D7-447C-9EA7-A93939F402AD}" srcOrd="0" destOrd="0" presId="urn:microsoft.com/office/officeart/2005/8/layout/hierarchy2"/>
    <dgm:cxn modelId="{ED1E2C56-6C75-4E20-8DD5-BB5109EFCECC}" type="presParOf" srcId="{1718A4B9-90D7-447C-9EA7-A93939F402AD}" destId="{25CDCDC1-5145-4446-9444-7F8B70489FD1}" srcOrd="0" destOrd="0" presId="urn:microsoft.com/office/officeart/2005/8/layout/hierarchy2"/>
    <dgm:cxn modelId="{0CFA2B84-CD00-4BD3-8DC0-54B98AABD314}" type="presParOf" srcId="{B0201105-ADAF-46C6-964F-06A7FB510EBA}" destId="{0178BA08-64AF-4603-B2BF-34CB08ECA13A}" srcOrd="1" destOrd="0" presId="urn:microsoft.com/office/officeart/2005/8/layout/hierarchy2"/>
    <dgm:cxn modelId="{BE66AAEE-652D-4667-BB8F-31096DF77C4D}" type="presParOf" srcId="{0178BA08-64AF-4603-B2BF-34CB08ECA13A}" destId="{6AB8B33D-3593-4724-B530-A518A356C6A4}" srcOrd="0" destOrd="0" presId="urn:microsoft.com/office/officeart/2005/8/layout/hierarchy2"/>
    <dgm:cxn modelId="{7DF15739-4CD1-4677-A40B-4875C408F3E3}" type="presParOf" srcId="{0178BA08-64AF-4603-B2BF-34CB08ECA13A}" destId="{6CCD6C72-2819-4AA4-9092-281B0A90D3D1}" srcOrd="1" destOrd="0" presId="urn:microsoft.com/office/officeart/2005/8/layout/hierarchy2"/>
    <dgm:cxn modelId="{4352E717-DE59-43BA-A46F-08D3BFC4EF11}" type="presParOf" srcId="{349D9273-BE16-42F3-997B-C6C51F989DCC}" destId="{D767BA2B-AEC4-4453-8313-62F84FEFB84C}" srcOrd="2" destOrd="0" presId="urn:microsoft.com/office/officeart/2005/8/layout/hierarchy2"/>
    <dgm:cxn modelId="{319A93AE-9C14-4578-8359-3D868337199A}" type="presParOf" srcId="{D767BA2B-AEC4-4453-8313-62F84FEFB84C}" destId="{1E9EA970-BE31-4A5F-9B71-504F7A249540}" srcOrd="0" destOrd="0" presId="urn:microsoft.com/office/officeart/2005/8/layout/hierarchy2"/>
    <dgm:cxn modelId="{77351935-53AE-4888-AD16-42C7BF1E9255}" type="presParOf" srcId="{349D9273-BE16-42F3-997B-C6C51F989DCC}" destId="{7B0B0D6A-E790-4E50-8CA1-40EB05470EF7}" srcOrd="3" destOrd="0" presId="urn:microsoft.com/office/officeart/2005/8/layout/hierarchy2"/>
    <dgm:cxn modelId="{72B8AC98-D9FA-4A8A-87AD-6EE78431162C}" type="presParOf" srcId="{7B0B0D6A-E790-4E50-8CA1-40EB05470EF7}" destId="{58F5932B-B211-4267-85CB-AF73596DF986}" srcOrd="0" destOrd="0" presId="urn:microsoft.com/office/officeart/2005/8/layout/hierarchy2"/>
    <dgm:cxn modelId="{7E774007-E413-4A0F-94E9-537293BF0AE0}" type="presParOf" srcId="{7B0B0D6A-E790-4E50-8CA1-40EB05470EF7}" destId="{BF2E371F-2B04-4BF6-8B5F-8ECD780FD8E2}" srcOrd="1" destOrd="0" presId="urn:microsoft.com/office/officeart/2005/8/layout/hierarchy2"/>
    <dgm:cxn modelId="{9D2928F3-A125-4DE5-88B1-FEA0AEE7EFA1}" type="presParOf" srcId="{BF2E371F-2B04-4BF6-8B5F-8ECD780FD8E2}" destId="{0143D430-B80D-40B2-85DF-E1A43C2298A8}" srcOrd="0" destOrd="0" presId="urn:microsoft.com/office/officeart/2005/8/layout/hierarchy2"/>
    <dgm:cxn modelId="{951C1CD8-82B8-481A-B156-998EA1398DA5}" type="presParOf" srcId="{0143D430-B80D-40B2-85DF-E1A43C2298A8}" destId="{9B6216ED-B1F2-4311-9DA2-D6EC21384772}" srcOrd="0" destOrd="0" presId="urn:microsoft.com/office/officeart/2005/8/layout/hierarchy2"/>
    <dgm:cxn modelId="{3E85B6C8-819B-495F-AFDD-2E2DA5A67208}" type="presParOf" srcId="{BF2E371F-2B04-4BF6-8B5F-8ECD780FD8E2}" destId="{B710C7DF-35A0-4860-9F0D-D6C95C58DC25}" srcOrd="1" destOrd="0" presId="urn:microsoft.com/office/officeart/2005/8/layout/hierarchy2"/>
    <dgm:cxn modelId="{F5940854-C7E6-4F2B-A5B1-421B33EAB95B}" type="presParOf" srcId="{B710C7DF-35A0-4860-9F0D-D6C95C58DC25}" destId="{A584F54A-9BE5-43BF-ADCE-A98338B4907F}" srcOrd="0" destOrd="0" presId="urn:microsoft.com/office/officeart/2005/8/layout/hierarchy2"/>
    <dgm:cxn modelId="{9CAE40D9-8CE1-4E23-B9C1-6472FED09FB0}" type="presParOf" srcId="{B710C7DF-35A0-4860-9F0D-D6C95C58DC25}" destId="{9F9B52EA-B0B6-46C2-8361-D7242E9BB8C9}" srcOrd="1" destOrd="0" presId="urn:microsoft.com/office/officeart/2005/8/layout/hierarchy2"/>
    <dgm:cxn modelId="{E132C6DA-E6D3-43F6-B109-A97FCEC39B1D}" type="presParOf" srcId="{9F9B52EA-B0B6-46C2-8361-D7242E9BB8C9}" destId="{036462E7-E097-4E03-9823-88E5FCF7A56E}" srcOrd="0" destOrd="0" presId="urn:microsoft.com/office/officeart/2005/8/layout/hierarchy2"/>
    <dgm:cxn modelId="{10E73040-8CAB-4FFC-9FEE-0213843F12FC}" type="presParOf" srcId="{036462E7-E097-4E03-9823-88E5FCF7A56E}" destId="{BA78669F-4D6D-4D4E-82AB-031726C34F9D}" srcOrd="0" destOrd="0" presId="urn:microsoft.com/office/officeart/2005/8/layout/hierarchy2"/>
    <dgm:cxn modelId="{709A24E8-10E8-43FB-935B-FE13BB9B6FA9}" type="presParOf" srcId="{9F9B52EA-B0B6-46C2-8361-D7242E9BB8C9}" destId="{C8C87568-73BC-499F-88B5-E5A6134D8ABE}" srcOrd="1" destOrd="0" presId="urn:microsoft.com/office/officeart/2005/8/layout/hierarchy2"/>
    <dgm:cxn modelId="{33371DFB-65AF-43F6-B562-7B6F9FD9888B}" type="presParOf" srcId="{C8C87568-73BC-499F-88B5-E5A6134D8ABE}" destId="{962B6F7C-8046-4757-B310-E9304F5FF720}" srcOrd="0" destOrd="0" presId="urn:microsoft.com/office/officeart/2005/8/layout/hierarchy2"/>
    <dgm:cxn modelId="{93931D08-C601-4ED2-B302-B85E4DF83856}" type="presParOf" srcId="{C8C87568-73BC-499F-88B5-E5A6134D8ABE}" destId="{824E34A0-9687-4226-9980-9F5F5589FA4F}" srcOrd="1" destOrd="0" presId="urn:microsoft.com/office/officeart/2005/8/layout/hierarchy2"/>
    <dgm:cxn modelId="{70FFBC64-1BE6-459C-A732-E436305D257A}" type="presParOf" srcId="{BF2E371F-2B04-4BF6-8B5F-8ECD780FD8E2}" destId="{276D1B1F-1D99-41AD-9BE1-7BC959729F2F}" srcOrd="2" destOrd="0" presId="urn:microsoft.com/office/officeart/2005/8/layout/hierarchy2"/>
    <dgm:cxn modelId="{B37BD49D-039B-4217-A243-4A0447C14DF6}" type="presParOf" srcId="{276D1B1F-1D99-41AD-9BE1-7BC959729F2F}" destId="{BE50A5DB-B8BC-415E-BC3C-D99EA355325D}" srcOrd="0" destOrd="0" presId="urn:microsoft.com/office/officeart/2005/8/layout/hierarchy2"/>
    <dgm:cxn modelId="{0FA4D1DC-DCC7-47AF-96D9-BE8FD71C2CD4}" type="presParOf" srcId="{BF2E371F-2B04-4BF6-8B5F-8ECD780FD8E2}" destId="{169AD9E3-445F-44F9-A753-4AA532B976D3}" srcOrd="3" destOrd="0" presId="urn:microsoft.com/office/officeart/2005/8/layout/hierarchy2"/>
    <dgm:cxn modelId="{6BE1B4B7-0685-4136-A5C7-67E9A8FC3110}" type="presParOf" srcId="{169AD9E3-445F-44F9-A753-4AA532B976D3}" destId="{D34FB4BE-F360-45D4-A604-06BFCD24AC45}" srcOrd="0" destOrd="0" presId="urn:microsoft.com/office/officeart/2005/8/layout/hierarchy2"/>
    <dgm:cxn modelId="{3286E377-FCD4-48A8-B7BF-1EEC1B4D3888}" type="presParOf" srcId="{169AD9E3-445F-44F9-A753-4AA532B976D3}" destId="{FA063AA0-CD86-461B-91BF-4E2352234093}" srcOrd="1" destOrd="0" presId="urn:microsoft.com/office/officeart/2005/8/layout/hierarchy2"/>
    <dgm:cxn modelId="{E9840F2D-2009-43AF-B653-3257C647613A}" type="presParOf" srcId="{FA063AA0-CD86-461B-91BF-4E2352234093}" destId="{B79B1DAC-B484-40BF-8A4B-CF31EFE005D9}" srcOrd="0" destOrd="0" presId="urn:microsoft.com/office/officeart/2005/8/layout/hierarchy2"/>
    <dgm:cxn modelId="{F58FA96D-3FEB-49F4-9A59-5E1B2E391B1E}" type="presParOf" srcId="{B79B1DAC-B484-40BF-8A4B-CF31EFE005D9}" destId="{BD4AEDC0-624E-4EE9-A7F9-3D990B429C19}" srcOrd="0" destOrd="0" presId="urn:microsoft.com/office/officeart/2005/8/layout/hierarchy2"/>
    <dgm:cxn modelId="{01CDB59B-470E-4889-BB1F-05AF2CBA1EC7}" type="presParOf" srcId="{FA063AA0-CD86-461B-91BF-4E2352234093}" destId="{E4550BC7-08D5-4E73-973F-CA7653FF16C3}" srcOrd="1" destOrd="0" presId="urn:microsoft.com/office/officeart/2005/8/layout/hierarchy2"/>
    <dgm:cxn modelId="{DD8C7F86-80BB-4646-9403-C94906E6E690}" type="presParOf" srcId="{E4550BC7-08D5-4E73-973F-CA7653FF16C3}" destId="{93AFFE8A-B9D7-4E23-BF34-1A8683E1AA87}" srcOrd="0" destOrd="0" presId="urn:microsoft.com/office/officeart/2005/8/layout/hierarchy2"/>
    <dgm:cxn modelId="{E4A729C6-1372-4A11-8D9E-046B0FAB5AB5}" type="presParOf" srcId="{E4550BC7-08D5-4E73-973F-CA7653FF16C3}" destId="{A069B3E8-D908-473D-B50C-DC79BF6FAD62}" srcOrd="1" destOrd="0" presId="urn:microsoft.com/office/officeart/2005/8/layout/hierarchy2"/>
    <dgm:cxn modelId="{E7ECE3B2-53FC-4E10-8C13-54F2E6B97570}" type="presParOf" srcId="{349D9273-BE16-42F3-997B-C6C51F989DCC}" destId="{F6AAB38F-A553-4646-A456-DF7D14C29905}" srcOrd="4" destOrd="0" presId="urn:microsoft.com/office/officeart/2005/8/layout/hierarchy2"/>
    <dgm:cxn modelId="{2D67B931-648B-4C4E-9AF2-435423F38764}" type="presParOf" srcId="{F6AAB38F-A553-4646-A456-DF7D14C29905}" destId="{85EFCE67-2442-4421-9C2D-380D84F21B18}" srcOrd="0" destOrd="0" presId="urn:microsoft.com/office/officeart/2005/8/layout/hierarchy2"/>
    <dgm:cxn modelId="{6BB23172-BD83-4D18-87B4-2365E8C39008}" type="presParOf" srcId="{349D9273-BE16-42F3-997B-C6C51F989DCC}" destId="{D888B358-09B0-49A9-928B-109C35C9C9F4}" srcOrd="5" destOrd="0" presId="urn:microsoft.com/office/officeart/2005/8/layout/hierarchy2"/>
    <dgm:cxn modelId="{F7D6F6C2-A80A-4E89-9B1E-DDFE56A03B17}" type="presParOf" srcId="{D888B358-09B0-49A9-928B-109C35C9C9F4}" destId="{AC19CBB7-D651-42C9-9E78-83142EDD9A9F}" srcOrd="0" destOrd="0" presId="urn:microsoft.com/office/officeart/2005/8/layout/hierarchy2"/>
    <dgm:cxn modelId="{1E05783D-BF56-40B2-8B96-D511A522F20C}" type="presParOf" srcId="{D888B358-09B0-49A9-928B-109C35C9C9F4}" destId="{60E1C250-53ED-4BEF-B78A-D41059457D16}" srcOrd="1" destOrd="0" presId="urn:microsoft.com/office/officeart/2005/8/layout/hierarchy2"/>
    <dgm:cxn modelId="{F82D4AD8-693F-48F9-98F3-07D949C6DC32}" type="presParOf" srcId="{60E1C250-53ED-4BEF-B78A-D41059457D16}" destId="{C99A5C02-19EE-4BC0-8C9D-7CEC9F724A89}" srcOrd="0" destOrd="0" presId="urn:microsoft.com/office/officeart/2005/8/layout/hierarchy2"/>
    <dgm:cxn modelId="{BE1774FC-A9C3-4E4E-A234-336C619EA12C}" type="presParOf" srcId="{C99A5C02-19EE-4BC0-8C9D-7CEC9F724A89}" destId="{59D7A48B-5A6E-42A2-9F44-A41743BC930D}" srcOrd="0" destOrd="0" presId="urn:microsoft.com/office/officeart/2005/8/layout/hierarchy2"/>
    <dgm:cxn modelId="{0E5979B1-1B2E-46D4-B568-DC06301DBD49}" type="presParOf" srcId="{60E1C250-53ED-4BEF-B78A-D41059457D16}" destId="{4AB9AE1C-E0F3-4AAD-880E-90A58EB55003}" srcOrd="1" destOrd="0" presId="urn:microsoft.com/office/officeart/2005/8/layout/hierarchy2"/>
    <dgm:cxn modelId="{352A7070-D020-4ECD-8E22-25A818C3CC47}" type="presParOf" srcId="{4AB9AE1C-E0F3-4AAD-880E-90A58EB55003}" destId="{A8514D9D-7D97-4D3F-95B0-95A52FBA1DF3}" srcOrd="0" destOrd="0" presId="urn:microsoft.com/office/officeart/2005/8/layout/hierarchy2"/>
    <dgm:cxn modelId="{A6050662-DB51-49EE-B5B4-D65CF523932C}" type="presParOf" srcId="{4AB9AE1C-E0F3-4AAD-880E-90A58EB55003}" destId="{33F1FF71-2F32-4863-9D3D-F34C37FC2C9E}" srcOrd="1" destOrd="0" presId="urn:microsoft.com/office/officeart/2005/8/layout/hierarchy2"/>
    <dgm:cxn modelId="{C0888F1B-ED26-481E-AA3A-C358B3FD3BD5}" type="presParOf" srcId="{33F1FF71-2F32-4863-9D3D-F34C37FC2C9E}" destId="{1A3AA95A-2103-4FA0-BE23-F1FCACACD352}" srcOrd="0" destOrd="0" presId="urn:microsoft.com/office/officeart/2005/8/layout/hierarchy2"/>
    <dgm:cxn modelId="{8CB8E3C7-F38E-4416-AA36-DEBAD038090E}" type="presParOf" srcId="{1A3AA95A-2103-4FA0-BE23-F1FCACACD352}" destId="{666CE3ED-1DC7-4472-A3DF-763945047B48}" srcOrd="0" destOrd="0" presId="urn:microsoft.com/office/officeart/2005/8/layout/hierarchy2"/>
    <dgm:cxn modelId="{27DB767D-81A2-4034-AF58-600D6537CED7}" type="presParOf" srcId="{33F1FF71-2F32-4863-9D3D-F34C37FC2C9E}" destId="{95BA0D79-0109-4919-AEBC-47800980733E}" srcOrd="1" destOrd="0" presId="urn:microsoft.com/office/officeart/2005/8/layout/hierarchy2"/>
    <dgm:cxn modelId="{B3D178D2-DED3-407E-8726-5518E5B38967}" type="presParOf" srcId="{95BA0D79-0109-4919-AEBC-47800980733E}" destId="{D3F9B3CF-BB77-418D-9B4D-F85BAFFB2C48}" srcOrd="0" destOrd="0" presId="urn:microsoft.com/office/officeart/2005/8/layout/hierarchy2"/>
    <dgm:cxn modelId="{E6E790C6-B914-4D43-8203-91405207BE33}" type="presParOf" srcId="{95BA0D79-0109-4919-AEBC-47800980733E}" destId="{0E9A7A17-89DF-419F-A7EE-743D83298B49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A0DEBC-6E00-4247-A37F-C3F6BA81E36E}">
      <dsp:nvSpPr>
        <dsp:cNvPr id="0" name=""/>
        <dsp:cNvSpPr/>
      </dsp:nvSpPr>
      <dsp:spPr>
        <a:xfrm>
          <a:off x="1662" y="841051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s-ES" sz="800" kern="1200"/>
            <a:t>Informe de Avance (ej. Informe </a:t>
          </a:r>
          <a:r>
            <a:rPr lang="es-ES" sz="800" b="1" kern="1200"/>
            <a:t>001-2019</a:t>
          </a:r>
          <a:r>
            <a:rPr lang="es-ES" sz="800" kern="1200"/>
            <a:t> del 5/8/2019)</a:t>
          </a:r>
          <a:endParaRPr lang="es-PE" sz="800" kern="1200"/>
        </a:p>
      </dsp:txBody>
      <dsp:txXfrm>
        <a:off x="14678" y="854067"/>
        <a:ext cx="862783" cy="418375"/>
      </dsp:txXfrm>
    </dsp:sp>
    <dsp:sp modelId="{D378A11B-9CC7-4C3D-B8B5-3C3000A144B6}">
      <dsp:nvSpPr>
        <dsp:cNvPr id="0" name=""/>
        <dsp:cNvSpPr/>
      </dsp:nvSpPr>
      <dsp:spPr>
        <a:xfrm rot="17692822">
          <a:off x="645724" y="661145"/>
          <a:ext cx="8450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845031" y="188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1047114" y="658828"/>
        <a:ext cx="42251" cy="42251"/>
      </dsp:txXfrm>
    </dsp:sp>
    <dsp:sp modelId="{0CC56F6B-577B-4917-A35B-BD50AF74DD75}">
      <dsp:nvSpPr>
        <dsp:cNvPr id="0" name=""/>
        <dsp:cNvSpPr/>
      </dsp:nvSpPr>
      <dsp:spPr>
        <a:xfrm>
          <a:off x="1246003" y="74448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Acción 1.1.1</a:t>
          </a:r>
        </a:p>
      </dsp:txBody>
      <dsp:txXfrm>
        <a:off x="1259019" y="87464"/>
        <a:ext cx="862783" cy="418375"/>
      </dsp:txXfrm>
    </dsp:sp>
    <dsp:sp modelId="{85EC1110-CA06-45D7-9968-09350CFAD0CF}">
      <dsp:nvSpPr>
        <dsp:cNvPr id="0" name=""/>
        <dsp:cNvSpPr/>
      </dsp:nvSpPr>
      <dsp:spPr>
        <a:xfrm>
          <a:off x="2134818" y="277843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2303693" y="287764"/>
        <a:ext cx="17776" cy="17776"/>
      </dsp:txXfrm>
    </dsp:sp>
    <dsp:sp modelId="{9A786ACE-23C2-4B6C-920E-0353A2D89E6A}">
      <dsp:nvSpPr>
        <dsp:cNvPr id="0" name=""/>
        <dsp:cNvSpPr/>
      </dsp:nvSpPr>
      <dsp:spPr>
        <a:xfrm>
          <a:off x="2490344" y="74448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Indicador 1</a:t>
          </a:r>
        </a:p>
      </dsp:txBody>
      <dsp:txXfrm>
        <a:off x="2503360" y="87464"/>
        <a:ext cx="862783" cy="418375"/>
      </dsp:txXfrm>
    </dsp:sp>
    <dsp:sp modelId="{1718A4B9-90D7-447C-9EA7-A93939F402AD}">
      <dsp:nvSpPr>
        <dsp:cNvPr id="0" name=""/>
        <dsp:cNvSpPr/>
      </dsp:nvSpPr>
      <dsp:spPr>
        <a:xfrm>
          <a:off x="3379159" y="277843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3548034" y="287764"/>
        <a:ext cx="17776" cy="17776"/>
      </dsp:txXfrm>
    </dsp:sp>
    <dsp:sp modelId="{6AB8B33D-3593-4724-B530-A518A356C6A4}">
      <dsp:nvSpPr>
        <dsp:cNvPr id="0" name=""/>
        <dsp:cNvSpPr/>
      </dsp:nvSpPr>
      <dsp:spPr>
        <a:xfrm>
          <a:off x="3734685" y="74448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Avance</a:t>
          </a:r>
        </a:p>
      </dsp:txBody>
      <dsp:txXfrm>
        <a:off x="3747701" y="87464"/>
        <a:ext cx="862783" cy="418375"/>
      </dsp:txXfrm>
    </dsp:sp>
    <dsp:sp modelId="{D767BA2B-AEC4-4453-8313-62F84FEFB84C}">
      <dsp:nvSpPr>
        <dsp:cNvPr id="0" name=""/>
        <dsp:cNvSpPr/>
      </dsp:nvSpPr>
      <dsp:spPr>
        <a:xfrm>
          <a:off x="890477" y="1044446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1059352" y="1054367"/>
        <a:ext cx="17776" cy="17776"/>
      </dsp:txXfrm>
    </dsp:sp>
    <dsp:sp modelId="{58F5932B-B211-4267-85CB-AF73596DF986}">
      <dsp:nvSpPr>
        <dsp:cNvPr id="0" name=""/>
        <dsp:cNvSpPr/>
      </dsp:nvSpPr>
      <dsp:spPr>
        <a:xfrm>
          <a:off x="1246003" y="841051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Acción 1.2.1</a:t>
          </a:r>
          <a:endParaRPr lang="es-PE" sz="800" kern="1200"/>
        </a:p>
      </dsp:txBody>
      <dsp:txXfrm>
        <a:off x="1259019" y="854067"/>
        <a:ext cx="862783" cy="418375"/>
      </dsp:txXfrm>
    </dsp:sp>
    <dsp:sp modelId="{0143D430-B80D-40B2-85DF-E1A43C2298A8}">
      <dsp:nvSpPr>
        <dsp:cNvPr id="0" name=""/>
        <dsp:cNvSpPr/>
      </dsp:nvSpPr>
      <dsp:spPr>
        <a:xfrm rot="19457599">
          <a:off x="2093665" y="916679"/>
          <a:ext cx="4378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437831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2301635" y="924542"/>
        <a:ext cx="21891" cy="21891"/>
      </dsp:txXfrm>
    </dsp:sp>
    <dsp:sp modelId="{A584F54A-9BE5-43BF-ADCE-A98338B4907F}">
      <dsp:nvSpPr>
        <dsp:cNvPr id="0" name=""/>
        <dsp:cNvSpPr/>
      </dsp:nvSpPr>
      <dsp:spPr>
        <a:xfrm>
          <a:off x="2490344" y="585517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Indicador 1</a:t>
          </a:r>
        </a:p>
      </dsp:txBody>
      <dsp:txXfrm>
        <a:off x="2503360" y="598533"/>
        <a:ext cx="862783" cy="418375"/>
      </dsp:txXfrm>
    </dsp:sp>
    <dsp:sp modelId="{036462E7-E097-4E03-9823-88E5FCF7A56E}">
      <dsp:nvSpPr>
        <dsp:cNvPr id="0" name=""/>
        <dsp:cNvSpPr/>
      </dsp:nvSpPr>
      <dsp:spPr>
        <a:xfrm>
          <a:off x="3379159" y="788912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3548034" y="798832"/>
        <a:ext cx="17776" cy="17776"/>
      </dsp:txXfrm>
    </dsp:sp>
    <dsp:sp modelId="{962B6F7C-8046-4757-B310-E9304F5FF720}">
      <dsp:nvSpPr>
        <dsp:cNvPr id="0" name=""/>
        <dsp:cNvSpPr/>
      </dsp:nvSpPr>
      <dsp:spPr>
        <a:xfrm>
          <a:off x="3734685" y="585517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Avance</a:t>
          </a:r>
        </a:p>
      </dsp:txBody>
      <dsp:txXfrm>
        <a:off x="3747701" y="598533"/>
        <a:ext cx="862783" cy="418375"/>
      </dsp:txXfrm>
    </dsp:sp>
    <dsp:sp modelId="{276D1B1F-1D99-41AD-9BE1-7BC959729F2F}">
      <dsp:nvSpPr>
        <dsp:cNvPr id="0" name=""/>
        <dsp:cNvSpPr/>
      </dsp:nvSpPr>
      <dsp:spPr>
        <a:xfrm rot="2142401">
          <a:off x="2093665" y="1172214"/>
          <a:ext cx="4378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437831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2301635" y="1180076"/>
        <a:ext cx="21891" cy="21891"/>
      </dsp:txXfrm>
    </dsp:sp>
    <dsp:sp modelId="{D34FB4BE-F360-45D4-A604-06BFCD24AC45}">
      <dsp:nvSpPr>
        <dsp:cNvPr id="0" name=""/>
        <dsp:cNvSpPr/>
      </dsp:nvSpPr>
      <dsp:spPr>
        <a:xfrm>
          <a:off x="2490344" y="1096586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Indicador 2</a:t>
          </a:r>
        </a:p>
      </dsp:txBody>
      <dsp:txXfrm>
        <a:off x="2503360" y="1109602"/>
        <a:ext cx="862783" cy="418375"/>
      </dsp:txXfrm>
    </dsp:sp>
    <dsp:sp modelId="{B79B1DAC-B484-40BF-8A4B-CF31EFE005D9}">
      <dsp:nvSpPr>
        <dsp:cNvPr id="0" name=""/>
        <dsp:cNvSpPr/>
      </dsp:nvSpPr>
      <dsp:spPr>
        <a:xfrm>
          <a:off x="3379159" y="1299981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3548034" y="1309901"/>
        <a:ext cx="17776" cy="17776"/>
      </dsp:txXfrm>
    </dsp:sp>
    <dsp:sp modelId="{93AFFE8A-B9D7-4E23-BF34-1A8683E1AA87}">
      <dsp:nvSpPr>
        <dsp:cNvPr id="0" name=""/>
        <dsp:cNvSpPr/>
      </dsp:nvSpPr>
      <dsp:spPr>
        <a:xfrm>
          <a:off x="3734685" y="1096586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Avance</a:t>
          </a:r>
        </a:p>
      </dsp:txBody>
      <dsp:txXfrm>
        <a:off x="3747701" y="1109602"/>
        <a:ext cx="862783" cy="418375"/>
      </dsp:txXfrm>
    </dsp:sp>
    <dsp:sp modelId="{F6AAB38F-A553-4646-A456-DF7D14C29905}">
      <dsp:nvSpPr>
        <dsp:cNvPr id="0" name=""/>
        <dsp:cNvSpPr/>
      </dsp:nvSpPr>
      <dsp:spPr>
        <a:xfrm rot="3907178">
          <a:off x="645724" y="1427748"/>
          <a:ext cx="845031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845031" y="188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1047114" y="1425431"/>
        <a:ext cx="42251" cy="42251"/>
      </dsp:txXfrm>
    </dsp:sp>
    <dsp:sp modelId="{AC19CBB7-D651-42C9-9E78-83142EDD9A9F}">
      <dsp:nvSpPr>
        <dsp:cNvPr id="0" name=""/>
        <dsp:cNvSpPr/>
      </dsp:nvSpPr>
      <dsp:spPr>
        <a:xfrm>
          <a:off x="1246003" y="1607654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ES" sz="800" kern="1200"/>
            <a:t>Acción 3.2.2</a:t>
          </a:r>
          <a:endParaRPr lang="es-PE" sz="800" kern="1200"/>
        </a:p>
      </dsp:txBody>
      <dsp:txXfrm>
        <a:off x="1259019" y="1620670"/>
        <a:ext cx="862783" cy="418375"/>
      </dsp:txXfrm>
    </dsp:sp>
    <dsp:sp modelId="{C99A5C02-19EE-4BC0-8C9D-7CEC9F724A89}">
      <dsp:nvSpPr>
        <dsp:cNvPr id="0" name=""/>
        <dsp:cNvSpPr/>
      </dsp:nvSpPr>
      <dsp:spPr>
        <a:xfrm>
          <a:off x="2134818" y="1811049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2303693" y="1820970"/>
        <a:ext cx="17776" cy="17776"/>
      </dsp:txXfrm>
    </dsp:sp>
    <dsp:sp modelId="{A8514D9D-7D97-4D3F-95B0-95A52FBA1DF3}">
      <dsp:nvSpPr>
        <dsp:cNvPr id="0" name=""/>
        <dsp:cNvSpPr/>
      </dsp:nvSpPr>
      <dsp:spPr>
        <a:xfrm>
          <a:off x="2490344" y="1607654"/>
          <a:ext cx="888815" cy="444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Indicador 2</a:t>
          </a:r>
        </a:p>
      </dsp:txBody>
      <dsp:txXfrm>
        <a:off x="2503360" y="1620670"/>
        <a:ext cx="862783" cy="418375"/>
      </dsp:txXfrm>
    </dsp:sp>
    <dsp:sp modelId="{1A3AA95A-2103-4FA0-BE23-F1FCACACD352}">
      <dsp:nvSpPr>
        <dsp:cNvPr id="0" name=""/>
        <dsp:cNvSpPr/>
      </dsp:nvSpPr>
      <dsp:spPr>
        <a:xfrm>
          <a:off x="3379159" y="1811049"/>
          <a:ext cx="355526" cy="37617"/>
        </a:xfrm>
        <a:custGeom>
          <a:avLst/>
          <a:gdLst/>
          <a:ahLst/>
          <a:cxnLst/>
          <a:rect l="0" t="0" r="0" b="0"/>
          <a:pathLst>
            <a:path>
              <a:moveTo>
                <a:pt x="0" y="18808"/>
              </a:moveTo>
              <a:lnTo>
                <a:pt x="355526" y="18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3548034" y="1820970"/>
        <a:ext cx="17776" cy="17776"/>
      </dsp:txXfrm>
    </dsp:sp>
    <dsp:sp modelId="{D3F9B3CF-BB77-418D-9B4D-F85BAFFB2C48}">
      <dsp:nvSpPr>
        <dsp:cNvPr id="0" name=""/>
        <dsp:cNvSpPr/>
      </dsp:nvSpPr>
      <dsp:spPr>
        <a:xfrm>
          <a:off x="3734685" y="1607654"/>
          <a:ext cx="888815" cy="444407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Avance</a:t>
          </a:r>
        </a:p>
      </dsp:txBody>
      <dsp:txXfrm>
        <a:off x="3747701" y="1620670"/>
        <a:ext cx="862783" cy="418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2016-09-15T00:00:00</PublishDate>
  <Abstract>Documento preparado en el marco de la asistencia técnica brindada al OSCE, para la mejora de la supervisión de los pronunciamientos y si despliegue e nivel desconcentrado.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1418E18D6E8D4A984A19C3ADF8C761" ma:contentTypeVersion="8" ma:contentTypeDescription="Ein neues Dokument erstellen." ma:contentTypeScope="" ma:versionID="13875f12a94f4604559418a7762f18b0">
  <xsd:schema xmlns:xsd="http://www.w3.org/2001/XMLSchema" xmlns:xs="http://www.w3.org/2001/XMLSchema" xmlns:p="http://schemas.microsoft.com/office/2006/metadata/properties" xmlns:ns3="00346330-0490-4d4e-8075-d773fddd6d0e" xmlns:ns4="9d27b9f4-92ee-4e14-8af4-b098f50eff2e" targetNamespace="http://schemas.microsoft.com/office/2006/metadata/properties" ma:root="true" ma:fieldsID="df6f243ee4b38b21a2d94bbe82999582" ns3:_="" ns4:_="">
    <xsd:import namespace="00346330-0490-4d4e-8075-d773fddd6d0e"/>
    <xsd:import namespace="9d27b9f4-92ee-4e14-8af4-b098f50eff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46330-0490-4d4e-8075-d773fddd6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7b9f4-92ee-4e14-8af4-b098f50eff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404929-F827-409E-9251-E23E747BA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46330-0490-4d4e-8075-d773fddd6d0e"/>
    <ds:schemaRef ds:uri="9d27b9f4-92ee-4e14-8af4-b098f50eff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10130C-0D88-4DB2-B307-A44727F29C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5E7BC2-A8DA-4A50-B75E-5F17BBFF6D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71958E7-B440-41AD-90D4-DF3453137C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3466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 de verificación de la implementación de los pronunciamientos</vt:lpstr>
    </vt:vector>
  </TitlesOfParts>
  <Company>Hewlett-Packard Company</Company>
  <LinksUpToDate>false</LinksUpToDate>
  <CharactersWithSpaces>22489</CharactersWithSpaces>
  <SharedDoc>false</SharedDoc>
  <HLinks>
    <vt:vector size="312" baseType="variant">
      <vt:variant>
        <vt:i4>6422601</vt:i4>
      </vt:variant>
      <vt:variant>
        <vt:i4>321</vt:i4>
      </vt:variant>
      <vt:variant>
        <vt:i4>0</vt:i4>
      </vt:variant>
      <vt:variant>
        <vt:i4>5</vt:i4>
      </vt:variant>
      <vt:variant>
        <vt:lpwstr>http://www.youtube.com/osce_manual_supervision_od</vt:lpwstr>
      </vt:variant>
      <vt:variant>
        <vt:lpwstr/>
      </vt:variant>
      <vt:variant>
        <vt:i4>196613</vt:i4>
      </vt:variant>
      <vt:variant>
        <vt:i4>318</vt:i4>
      </vt:variant>
      <vt:variant>
        <vt:i4>0</vt:i4>
      </vt:variant>
      <vt:variant>
        <vt:i4>5</vt:i4>
      </vt:variant>
      <vt:variant>
        <vt:lpwstr>http://www.osce.gob.pe/manuales/SEACE</vt:lpwstr>
      </vt:variant>
      <vt:variant>
        <vt:lpwstr/>
      </vt:variant>
      <vt:variant>
        <vt:i4>1769529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_Toc463866841</vt:lpwstr>
      </vt:variant>
      <vt:variant>
        <vt:i4>1769529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_Toc463866840</vt:lpwstr>
      </vt:variant>
      <vt:variant>
        <vt:i4>1835065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_Toc463866839</vt:lpwstr>
      </vt:variant>
      <vt:variant>
        <vt:i4>1835065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_Toc463866838</vt:lpwstr>
      </vt:variant>
      <vt:variant>
        <vt:i4>1835065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_Toc463866837</vt:lpwstr>
      </vt:variant>
      <vt:variant>
        <vt:i4>1835065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_Toc463866836</vt:lpwstr>
      </vt:variant>
      <vt:variant>
        <vt:i4>1835065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_Toc463866835</vt:lpwstr>
      </vt:variant>
      <vt:variant>
        <vt:i4>1835065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_Toc463866834</vt:lpwstr>
      </vt:variant>
      <vt:variant>
        <vt:i4>1835065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_Toc463866833</vt:lpwstr>
      </vt:variant>
      <vt:variant>
        <vt:i4>1835065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_Toc463866832</vt:lpwstr>
      </vt:variant>
      <vt:variant>
        <vt:i4>1835065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_Toc463866831</vt:lpwstr>
      </vt:variant>
      <vt:variant>
        <vt:i4>1835065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_Toc463866830</vt:lpwstr>
      </vt:variant>
      <vt:variant>
        <vt:i4>1900601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_Toc463866829</vt:lpwstr>
      </vt:variant>
      <vt:variant>
        <vt:i4>1900601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_Toc463866828</vt:lpwstr>
      </vt:variant>
      <vt:variant>
        <vt:i4>1900601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_Toc463866827</vt:lpwstr>
      </vt:variant>
      <vt:variant>
        <vt:i4>1900601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_Toc463866826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_Toc463866825</vt:lpwstr>
      </vt:variant>
      <vt:variant>
        <vt:i4>1900601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_Toc463866824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_Toc463866823</vt:lpwstr>
      </vt:variant>
      <vt:variant>
        <vt:i4>1900601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_Toc463866822</vt:lpwstr>
      </vt:variant>
      <vt:variant>
        <vt:i4>1900601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_Toc463866821</vt:lpwstr>
      </vt:variant>
      <vt:variant>
        <vt:i4>2031673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_Toc463866804</vt:lpwstr>
      </vt:variant>
      <vt:variant>
        <vt:i4>2031673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_Toc463866803</vt:lpwstr>
      </vt:variant>
      <vt:variant>
        <vt:i4>2031673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_Toc463866802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_Toc463866801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_Toc463866800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_Toc463866799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_Toc463866798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_Toc463866797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_Toc463866796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_Toc463866795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_Toc463866794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_Toc463866793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_Toc463866792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_Toc463866791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_Toc463866790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_Toc463866789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_Toc463866788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_Toc463866787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_Toc463866786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_Toc463866785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_Toc463866784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_Toc463866783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_Toc463866782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_Toc463866781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_Toc463866780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_Toc463866779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_Toc463866778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_Toc463866777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_Toc463866776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 de verificación de la implementación de los pronunciamientos</dc:title>
  <dc:creator>Cooperación Alemana implementada por la GIZ</dc:creator>
  <cp:lastModifiedBy>carlos leon vela</cp:lastModifiedBy>
  <cp:revision>2</cp:revision>
  <cp:lastPrinted>2018-08-02T20:51:00Z</cp:lastPrinted>
  <dcterms:created xsi:type="dcterms:W3CDTF">2020-05-27T05:41:00Z</dcterms:created>
  <dcterms:modified xsi:type="dcterms:W3CDTF">2020-05-27T05:41:00Z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0x010100E01418E18D6E8D4A984A19C3ADF8C761</vt:lpwstr>
  </property>
</Properties>
</file>